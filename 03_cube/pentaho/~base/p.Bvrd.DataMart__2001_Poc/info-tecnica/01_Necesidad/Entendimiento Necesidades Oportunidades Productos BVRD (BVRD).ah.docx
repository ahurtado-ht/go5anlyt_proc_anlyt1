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pPr w:leftFromText="141" w:rightFromText="141" w:vertAnchor="text" w:horzAnchor="margin" w:tblpX="108" w:tblpY="72"/>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180"/>
      </w:tblGrid>
      <w:tr w:rsidR="000C1E55" w:rsidRPr="00930178" w14:paraId="6DE80124" w14:textId="77777777" w:rsidTr="00332D72">
        <w:tc>
          <w:tcPr>
            <w:tcW w:w="9180" w:type="dxa"/>
            <w:shd w:val="clear" w:color="auto" w:fill="auto"/>
            <w:vAlign w:val="center"/>
          </w:tcPr>
          <w:p w14:paraId="403C8C88" w14:textId="77777777" w:rsidR="000C1E55" w:rsidRPr="00930178" w:rsidRDefault="000C1E55" w:rsidP="00891B08">
            <w:pPr>
              <w:spacing w:before="120" w:after="120"/>
              <w:rPr>
                <w:rFonts w:ascii="Calibri" w:hAnsi="Calibri" w:cs="Arial"/>
                <w:sz w:val="22"/>
                <w:szCs w:val="22"/>
                <w:lang w:val="es-CO"/>
              </w:rPr>
            </w:pPr>
            <w:r w:rsidRPr="00930178">
              <w:rPr>
                <w:rFonts w:ascii="Calibri" w:hAnsi="Calibri" w:cs="Arial"/>
                <w:sz w:val="22"/>
                <w:szCs w:val="22"/>
                <w:lang w:val="es-CO"/>
              </w:rPr>
              <w:t>Fecha diligenciamiento</w:t>
            </w:r>
            <w:r w:rsidR="00BD6A84" w:rsidRPr="00930178">
              <w:rPr>
                <w:rFonts w:ascii="Calibri" w:hAnsi="Calibri" w:cs="Arial"/>
                <w:sz w:val="22"/>
                <w:szCs w:val="22"/>
                <w:lang w:val="es-CO"/>
              </w:rPr>
              <w:t>:</w:t>
            </w:r>
            <w:r w:rsidR="002D3845" w:rsidRPr="00930178">
              <w:rPr>
                <w:rFonts w:ascii="Calibri" w:hAnsi="Calibri" w:cs="Arial"/>
                <w:sz w:val="22"/>
                <w:szCs w:val="22"/>
                <w:lang w:val="es-CO"/>
              </w:rPr>
              <w:t xml:space="preserve"> </w:t>
            </w:r>
            <w:r w:rsidR="00891B08">
              <w:rPr>
                <w:rFonts w:ascii="Calibri" w:hAnsi="Calibri" w:cs="Arial"/>
                <w:sz w:val="22"/>
                <w:szCs w:val="22"/>
                <w:lang w:val="es-CO"/>
              </w:rPr>
              <w:t>01</w:t>
            </w:r>
            <w:r w:rsidR="00D23918" w:rsidRPr="00930178">
              <w:rPr>
                <w:rFonts w:ascii="Calibri" w:hAnsi="Calibri"/>
                <w:sz w:val="22"/>
                <w:szCs w:val="22"/>
                <w:lang w:val="es-CO"/>
              </w:rPr>
              <w:t>.</w:t>
            </w:r>
            <w:r w:rsidR="00891B08">
              <w:rPr>
                <w:rFonts w:ascii="Calibri" w:hAnsi="Calibri"/>
                <w:sz w:val="22"/>
                <w:szCs w:val="22"/>
                <w:lang w:val="es-CO"/>
              </w:rPr>
              <w:t>04</w:t>
            </w:r>
            <w:r w:rsidR="00BD6A84" w:rsidRPr="00930178">
              <w:rPr>
                <w:rFonts w:ascii="Calibri" w:hAnsi="Calibri"/>
                <w:sz w:val="22"/>
                <w:szCs w:val="22"/>
                <w:lang w:val="es-CO"/>
              </w:rPr>
              <w:t>.201</w:t>
            </w:r>
            <w:r w:rsidR="00891B08">
              <w:rPr>
                <w:rFonts w:ascii="Calibri" w:hAnsi="Calibri"/>
                <w:sz w:val="22"/>
                <w:szCs w:val="22"/>
                <w:lang w:val="es-CO"/>
              </w:rPr>
              <w:t>3</w:t>
            </w:r>
            <w:r w:rsidR="00713930" w:rsidRPr="00930178">
              <w:rPr>
                <w:rFonts w:ascii="Calibri" w:hAnsi="Calibri"/>
                <w:sz w:val="22"/>
                <w:szCs w:val="22"/>
                <w:lang w:val="es-CO"/>
              </w:rPr>
              <w:t xml:space="preserve"> </w:t>
            </w:r>
          </w:p>
        </w:tc>
      </w:tr>
    </w:tbl>
    <w:p w14:paraId="7880A3B5" w14:textId="77777777" w:rsidR="00457E3F" w:rsidRPr="00930178" w:rsidRDefault="00457E3F">
      <w:pPr>
        <w:rPr>
          <w:rFonts w:ascii="Calibri" w:hAnsi="Calibri" w:cs="Arial"/>
          <w:b/>
          <w:lang w:val="es-CO"/>
        </w:rPr>
      </w:pPr>
    </w:p>
    <w:p w14:paraId="7A154AAA" w14:textId="77777777" w:rsidR="000C1E55" w:rsidRPr="00930178" w:rsidRDefault="000C1E55">
      <w:pPr>
        <w:rPr>
          <w:rFonts w:ascii="Calibri" w:hAnsi="Calibri" w:cs="Arial"/>
          <w:b/>
          <w:lang w:val="es-CO"/>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A0" w:firstRow="1" w:lastRow="0" w:firstColumn="1" w:lastColumn="0" w:noHBand="0" w:noVBand="0"/>
      </w:tblPr>
      <w:tblGrid>
        <w:gridCol w:w="3090"/>
        <w:gridCol w:w="330"/>
        <w:gridCol w:w="2392"/>
        <w:gridCol w:w="368"/>
        <w:gridCol w:w="3000"/>
      </w:tblGrid>
      <w:tr w:rsidR="000C1E55" w:rsidRPr="00930178" w14:paraId="767ABE1C" w14:textId="77777777" w:rsidTr="000C1E55">
        <w:trPr>
          <w:trHeight w:val="274"/>
        </w:trPr>
        <w:tc>
          <w:tcPr>
            <w:tcW w:w="9180" w:type="dxa"/>
            <w:gridSpan w:val="5"/>
            <w:tcBorders>
              <w:bottom w:val="single" w:sz="4" w:space="0" w:color="auto"/>
            </w:tcBorders>
            <w:shd w:val="clear" w:color="auto" w:fill="D9D9D9"/>
          </w:tcPr>
          <w:p w14:paraId="1DDE5BF6" w14:textId="77777777" w:rsidR="000C1E55" w:rsidRPr="00930178" w:rsidRDefault="000C1E55" w:rsidP="000C1E55">
            <w:pPr>
              <w:numPr>
                <w:ilvl w:val="0"/>
                <w:numId w:val="5"/>
              </w:numPr>
              <w:snapToGrid w:val="0"/>
              <w:rPr>
                <w:rFonts w:ascii="Calibri" w:hAnsi="Calibri"/>
                <w:b/>
                <w:bCs/>
                <w:caps/>
                <w:szCs w:val="28"/>
                <w:lang w:val="es-CO" w:eastAsia="es-ES"/>
              </w:rPr>
            </w:pPr>
            <w:r w:rsidRPr="00930178">
              <w:rPr>
                <w:rFonts w:ascii="Calibri" w:hAnsi="Calibri"/>
                <w:b/>
                <w:bCs/>
                <w:caps/>
                <w:szCs w:val="28"/>
                <w:lang w:val="es-CO" w:eastAsia="es-ES"/>
              </w:rPr>
              <w:t xml:space="preserve">INFORMACIÓN GENERAL </w:t>
            </w:r>
          </w:p>
        </w:tc>
      </w:tr>
      <w:tr w:rsidR="000C1E55" w:rsidRPr="00930178" w14:paraId="0AE3B1E7" w14:textId="77777777" w:rsidTr="00BD6A84">
        <w:trPr>
          <w:trHeight w:val="633"/>
        </w:trPr>
        <w:tc>
          <w:tcPr>
            <w:tcW w:w="3420" w:type="dxa"/>
            <w:gridSpan w:val="2"/>
            <w:shd w:val="clear" w:color="auto" w:fill="auto"/>
          </w:tcPr>
          <w:p w14:paraId="5DDC3EE4" w14:textId="77777777" w:rsidR="000C1E55" w:rsidRPr="00930178" w:rsidRDefault="000C1E55" w:rsidP="000C1E55">
            <w:pPr>
              <w:suppressAutoHyphens w:val="0"/>
              <w:rPr>
                <w:rFonts w:ascii="Calibri" w:hAnsi="Calibri"/>
                <w:b/>
                <w:sz w:val="22"/>
                <w:szCs w:val="22"/>
                <w:lang w:val="es-CO" w:eastAsia="es-ES"/>
              </w:rPr>
            </w:pPr>
            <w:r w:rsidRPr="00930178">
              <w:rPr>
                <w:rFonts w:ascii="Calibri" w:hAnsi="Calibri"/>
                <w:b/>
                <w:sz w:val="22"/>
                <w:szCs w:val="22"/>
                <w:lang w:val="es-CO" w:eastAsia="es-ES"/>
              </w:rPr>
              <w:t>Cliente:</w:t>
            </w:r>
          </w:p>
          <w:p w14:paraId="6565A172" w14:textId="77777777" w:rsidR="000C1E55" w:rsidRPr="00930178" w:rsidRDefault="00FA686A" w:rsidP="00930178">
            <w:pPr>
              <w:suppressAutoHyphens w:val="0"/>
              <w:rPr>
                <w:rFonts w:ascii="Calibri" w:hAnsi="Calibri"/>
                <w:sz w:val="22"/>
                <w:szCs w:val="22"/>
                <w:lang w:val="es-CO" w:eastAsia="es-ES"/>
              </w:rPr>
            </w:pPr>
            <w:r>
              <w:rPr>
                <w:rFonts w:ascii="Calibri" w:hAnsi="Calibri" w:cs="Arial"/>
                <w:sz w:val="22"/>
                <w:szCs w:val="22"/>
                <w:lang w:val="es-CO"/>
              </w:rPr>
              <w:t>Bolsa de Valores de República dominicana</w:t>
            </w:r>
          </w:p>
        </w:tc>
        <w:tc>
          <w:tcPr>
            <w:tcW w:w="2392" w:type="dxa"/>
            <w:shd w:val="clear" w:color="auto" w:fill="auto"/>
          </w:tcPr>
          <w:p w14:paraId="06EF6C7B" w14:textId="77777777" w:rsidR="000C1E55" w:rsidRPr="00930178" w:rsidRDefault="000C1E55" w:rsidP="000C1E55">
            <w:pPr>
              <w:suppressAutoHyphens w:val="0"/>
              <w:rPr>
                <w:rFonts w:ascii="Calibri" w:hAnsi="Calibri"/>
                <w:b/>
                <w:sz w:val="22"/>
                <w:szCs w:val="22"/>
                <w:lang w:val="es-CO" w:eastAsia="es-ES"/>
              </w:rPr>
            </w:pPr>
            <w:r w:rsidRPr="00930178">
              <w:rPr>
                <w:rFonts w:ascii="Calibri" w:hAnsi="Calibri"/>
                <w:b/>
                <w:sz w:val="22"/>
                <w:szCs w:val="22"/>
                <w:lang w:val="es-CO" w:eastAsia="es-ES"/>
              </w:rPr>
              <w:t>Solicitante:</w:t>
            </w:r>
          </w:p>
          <w:p w14:paraId="2A216AE6" w14:textId="77777777" w:rsidR="000C1E55" w:rsidRPr="00930178" w:rsidRDefault="000C1E55" w:rsidP="000C1E55">
            <w:pPr>
              <w:suppressAutoHyphens w:val="0"/>
              <w:rPr>
                <w:rFonts w:ascii="Calibri" w:hAnsi="Calibri"/>
                <w:sz w:val="22"/>
                <w:szCs w:val="22"/>
                <w:lang w:val="es-CO" w:eastAsia="es-ES"/>
              </w:rPr>
            </w:pPr>
          </w:p>
        </w:tc>
        <w:tc>
          <w:tcPr>
            <w:tcW w:w="3368" w:type="dxa"/>
            <w:gridSpan w:val="2"/>
            <w:shd w:val="clear" w:color="auto" w:fill="auto"/>
          </w:tcPr>
          <w:p w14:paraId="5F0EC694" w14:textId="77777777" w:rsidR="000C1E55" w:rsidRPr="00930178" w:rsidRDefault="000C1E55" w:rsidP="000C1E55">
            <w:pPr>
              <w:suppressAutoHyphens w:val="0"/>
              <w:rPr>
                <w:rFonts w:ascii="Calibri" w:hAnsi="Calibri"/>
                <w:b/>
                <w:sz w:val="22"/>
                <w:szCs w:val="22"/>
                <w:lang w:val="es-CO" w:eastAsia="es-ES"/>
              </w:rPr>
            </w:pPr>
            <w:r w:rsidRPr="00930178">
              <w:rPr>
                <w:rFonts w:ascii="Calibri" w:hAnsi="Calibri"/>
                <w:b/>
                <w:sz w:val="22"/>
                <w:szCs w:val="22"/>
                <w:lang w:val="es-CO" w:eastAsia="es-ES"/>
              </w:rPr>
              <w:t xml:space="preserve">Área solicitante: </w:t>
            </w:r>
          </w:p>
          <w:p w14:paraId="54E5117A" w14:textId="77777777" w:rsidR="00BD6A84" w:rsidRDefault="00891B08" w:rsidP="00BD6A84">
            <w:pPr>
              <w:rPr>
                <w:rFonts w:ascii="Calibri" w:hAnsi="Calibri" w:cs="Arial"/>
                <w:sz w:val="22"/>
                <w:szCs w:val="22"/>
                <w:lang w:val="es-CO"/>
              </w:rPr>
            </w:pPr>
            <w:r>
              <w:rPr>
                <w:rFonts w:ascii="Calibri" w:hAnsi="Calibri" w:cs="Arial"/>
                <w:sz w:val="22"/>
                <w:szCs w:val="22"/>
                <w:lang w:val="es-CO"/>
              </w:rPr>
              <w:t>Comercial de la Bolsa de Valores</w:t>
            </w:r>
          </w:p>
          <w:p w14:paraId="72DC5CDE" w14:textId="77777777" w:rsidR="00891B08" w:rsidRPr="00930178" w:rsidRDefault="00891B08" w:rsidP="00BD6A84">
            <w:pPr>
              <w:rPr>
                <w:rFonts w:ascii="Calibri" w:hAnsi="Calibri" w:cs="Arial"/>
                <w:sz w:val="22"/>
                <w:szCs w:val="22"/>
                <w:lang w:val="es-CO"/>
              </w:rPr>
            </w:pPr>
            <w:r>
              <w:rPr>
                <w:rFonts w:ascii="Calibri" w:hAnsi="Calibri" w:cs="Arial"/>
                <w:sz w:val="22"/>
                <w:szCs w:val="22"/>
                <w:lang w:val="es-CO"/>
              </w:rPr>
              <w:t>Tecnología de la Bolsa de Valores</w:t>
            </w:r>
          </w:p>
        </w:tc>
      </w:tr>
      <w:tr w:rsidR="000E602E" w:rsidRPr="00930178" w14:paraId="78B77E0A" w14:textId="77777777" w:rsidTr="00BD6A84">
        <w:tc>
          <w:tcPr>
            <w:tcW w:w="5812" w:type="dxa"/>
            <w:gridSpan w:val="3"/>
            <w:shd w:val="clear" w:color="auto" w:fill="auto"/>
          </w:tcPr>
          <w:p w14:paraId="5C2CAB21" w14:textId="77777777" w:rsidR="000E602E" w:rsidRPr="00930178" w:rsidRDefault="000E602E" w:rsidP="000C1E55">
            <w:pPr>
              <w:suppressAutoHyphens w:val="0"/>
              <w:rPr>
                <w:rFonts w:ascii="Calibri" w:hAnsi="Calibri"/>
                <w:b/>
                <w:sz w:val="22"/>
                <w:szCs w:val="22"/>
                <w:lang w:val="es-CO" w:eastAsia="es-ES"/>
              </w:rPr>
            </w:pPr>
            <w:r w:rsidRPr="00930178">
              <w:rPr>
                <w:rFonts w:ascii="Calibri" w:hAnsi="Calibri"/>
                <w:b/>
                <w:sz w:val="22"/>
                <w:szCs w:val="22"/>
                <w:lang w:val="es-CO" w:eastAsia="es-ES"/>
              </w:rPr>
              <w:t xml:space="preserve">Autorizado por: </w:t>
            </w:r>
          </w:p>
          <w:p w14:paraId="38AE0461" w14:textId="77777777" w:rsidR="000E602E" w:rsidRPr="00930178" w:rsidRDefault="000E602E" w:rsidP="00BD6A84">
            <w:pPr>
              <w:rPr>
                <w:rFonts w:ascii="Calibri" w:hAnsi="Calibri" w:cs="Arial"/>
                <w:sz w:val="22"/>
                <w:szCs w:val="22"/>
                <w:lang w:val="es-CO"/>
              </w:rPr>
            </w:pPr>
          </w:p>
        </w:tc>
        <w:tc>
          <w:tcPr>
            <w:tcW w:w="3368" w:type="dxa"/>
            <w:gridSpan w:val="2"/>
            <w:shd w:val="clear" w:color="auto" w:fill="auto"/>
          </w:tcPr>
          <w:p w14:paraId="06EACC97" w14:textId="77777777" w:rsidR="000E602E" w:rsidRPr="00930178" w:rsidRDefault="000E602E" w:rsidP="000E602E">
            <w:pPr>
              <w:suppressAutoHyphens w:val="0"/>
              <w:rPr>
                <w:rFonts w:ascii="Calibri" w:hAnsi="Calibri"/>
                <w:b/>
                <w:sz w:val="22"/>
                <w:szCs w:val="22"/>
                <w:lang w:val="es-CO" w:eastAsia="es-ES"/>
              </w:rPr>
            </w:pPr>
            <w:r w:rsidRPr="00930178">
              <w:rPr>
                <w:rFonts w:ascii="Calibri" w:hAnsi="Calibri"/>
                <w:b/>
                <w:sz w:val="22"/>
                <w:szCs w:val="22"/>
                <w:lang w:val="es-CO" w:eastAsia="es-ES"/>
              </w:rPr>
              <w:t>No. de la necesidad:</w:t>
            </w:r>
          </w:p>
        </w:tc>
      </w:tr>
      <w:tr w:rsidR="000E602E" w:rsidRPr="00930178" w14:paraId="08D983DB" w14:textId="77777777" w:rsidTr="00BD6A84">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000" w:firstRow="0" w:lastRow="0" w:firstColumn="0" w:lastColumn="0" w:noHBand="0" w:noVBand="0"/>
        </w:tblPrEx>
        <w:trPr>
          <w:trHeight w:val="535"/>
        </w:trPr>
        <w:tc>
          <w:tcPr>
            <w:tcW w:w="5812" w:type="dxa"/>
            <w:gridSpan w:val="3"/>
            <w:tcBorders>
              <w:top w:val="single" w:sz="4" w:space="0" w:color="000000"/>
              <w:left w:val="single" w:sz="4" w:space="0" w:color="000000"/>
              <w:bottom w:val="single" w:sz="4" w:space="0" w:color="000000"/>
              <w:right w:val="single" w:sz="4" w:space="0" w:color="auto"/>
            </w:tcBorders>
            <w:shd w:val="clear" w:color="auto" w:fill="auto"/>
          </w:tcPr>
          <w:p w14:paraId="326B46E3" w14:textId="77777777" w:rsidR="000E602E" w:rsidRPr="00930178" w:rsidRDefault="000E602E" w:rsidP="000E602E">
            <w:pPr>
              <w:suppressAutoHyphens w:val="0"/>
              <w:rPr>
                <w:rFonts w:ascii="Calibri" w:hAnsi="Calibri"/>
                <w:b/>
                <w:sz w:val="22"/>
                <w:szCs w:val="22"/>
                <w:lang w:val="es-CO" w:eastAsia="es-ES"/>
              </w:rPr>
            </w:pPr>
            <w:r w:rsidRPr="00930178">
              <w:rPr>
                <w:rFonts w:ascii="Calibri" w:hAnsi="Calibri"/>
                <w:b/>
                <w:sz w:val="22"/>
                <w:szCs w:val="22"/>
                <w:lang w:val="es-CO" w:eastAsia="es-ES"/>
              </w:rPr>
              <w:t>Nombre de la Necesidad:</w:t>
            </w:r>
          </w:p>
          <w:p w14:paraId="588B32AD" w14:textId="77777777" w:rsidR="000E602E" w:rsidRPr="00930178" w:rsidRDefault="00891B08" w:rsidP="00332D72">
            <w:pPr>
              <w:rPr>
                <w:rFonts w:ascii="Calibri" w:hAnsi="Calibri" w:cs="Arial"/>
                <w:sz w:val="22"/>
                <w:szCs w:val="22"/>
                <w:lang w:val="es-CO"/>
              </w:rPr>
            </w:pPr>
            <w:r w:rsidRPr="00891B08">
              <w:rPr>
                <w:rFonts w:ascii="Calibri" w:hAnsi="Calibri"/>
                <w:sz w:val="22"/>
                <w:szCs w:val="22"/>
                <w:lang w:val="es-CO"/>
              </w:rPr>
              <w:t>Oportunidades Productos BVRD (BVRD)</w:t>
            </w:r>
          </w:p>
        </w:tc>
        <w:tc>
          <w:tcPr>
            <w:tcW w:w="3368" w:type="dxa"/>
            <w:gridSpan w:val="2"/>
            <w:tcBorders>
              <w:top w:val="single" w:sz="4" w:space="0" w:color="000000"/>
              <w:left w:val="single" w:sz="4" w:space="0" w:color="auto"/>
              <w:bottom w:val="single" w:sz="4" w:space="0" w:color="000000"/>
              <w:right w:val="single" w:sz="4" w:space="0" w:color="000000"/>
            </w:tcBorders>
            <w:shd w:val="clear" w:color="auto" w:fill="auto"/>
          </w:tcPr>
          <w:p w14:paraId="6F240A3C" w14:textId="77777777" w:rsidR="000E602E" w:rsidRPr="00930178" w:rsidRDefault="00BD6A84" w:rsidP="000E602E">
            <w:pPr>
              <w:snapToGrid w:val="0"/>
              <w:rPr>
                <w:rFonts w:ascii="Calibri" w:hAnsi="Calibri" w:cs="Arial"/>
                <w:sz w:val="22"/>
                <w:szCs w:val="22"/>
                <w:lang w:val="es-CO"/>
              </w:rPr>
            </w:pPr>
            <w:r w:rsidRPr="00930178">
              <w:rPr>
                <w:rFonts w:ascii="Calibri" w:hAnsi="Calibri" w:cs="Arial"/>
                <w:b/>
                <w:sz w:val="22"/>
                <w:szCs w:val="22"/>
                <w:lang w:val="es-CO"/>
              </w:rPr>
              <w:t>Sistema:</w:t>
            </w:r>
          </w:p>
          <w:p w14:paraId="54A99582" w14:textId="77777777" w:rsidR="000E602E" w:rsidRPr="00930178" w:rsidRDefault="00891B08" w:rsidP="00BD6A84">
            <w:pPr>
              <w:rPr>
                <w:rFonts w:ascii="Calibri" w:hAnsi="Calibri" w:cs="Arial"/>
                <w:sz w:val="22"/>
                <w:szCs w:val="22"/>
                <w:lang w:val="es-CO"/>
              </w:rPr>
            </w:pPr>
            <w:r>
              <w:rPr>
                <w:rFonts w:ascii="Calibri" w:hAnsi="Calibri" w:cs="Arial"/>
                <w:sz w:val="20"/>
                <w:szCs w:val="22"/>
                <w:lang w:val="es-CO"/>
              </w:rPr>
              <w:t>Nuevo Sistema _</w:t>
            </w:r>
            <w:r w:rsidRPr="00891B08">
              <w:rPr>
                <w:rFonts w:ascii="Calibri" w:hAnsi="Calibri" w:cs="Arial"/>
                <w:sz w:val="20"/>
                <w:szCs w:val="22"/>
                <w:u w:val="single"/>
                <w:lang w:val="es-CO"/>
              </w:rPr>
              <w:t>X</w:t>
            </w:r>
            <w:r>
              <w:rPr>
                <w:rFonts w:ascii="Calibri" w:hAnsi="Calibri" w:cs="Arial"/>
                <w:sz w:val="20"/>
                <w:szCs w:val="22"/>
                <w:lang w:val="es-CO"/>
              </w:rPr>
              <w:t>_ Existente ___</w:t>
            </w:r>
          </w:p>
        </w:tc>
      </w:tr>
      <w:tr w:rsidR="000C1E55" w:rsidRPr="00930178" w14:paraId="6186773D" w14:textId="77777777" w:rsidTr="000C1E55">
        <w:trPr>
          <w:trHeight w:val="687"/>
        </w:trPr>
        <w:tc>
          <w:tcPr>
            <w:tcW w:w="9180" w:type="dxa"/>
            <w:gridSpan w:val="5"/>
            <w:shd w:val="clear" w:color="auto" w:fill="auto"/>
          </w:tcPr>
          <w:p w14:paraId="1BA4240E" w14:textId="77777777" w:rsidR="000C1E55" w:rsidRPr="00930178" w:rsidRDefault="000C1E55" w:rsidP="000C1E55">
            <w:pPr>
              <w:snapToGrid w:val="0"/>
              <w:rPr>
                <w:rFonts w:ascii="Calibri" w:hAnsi="Calibri" w:cs="Arial"/>
                <w:b/>
                <w:sz w:val="22"/>
                <w:szCs w:val="22"/>
                <w:lang w:val="es-CO"/>
              </w:rPr>
            </w:pPr>
            <w:r w:rsidRPr="00930178">
              <w:rPr>
                <w:rFonts w:ascii="Calibri" w:hAnsi="Calibri" w:cs="Arial"/>
                <w:b/>
                <w:sz w:val="22"/>
                <w:szCs w:val="22"/>
                <w:lang w:val="es-CO"/>
              </w:rPr>
              <w:t>Prioridad Establecida</w:t>
            </w:r>
          </w:p>
          <w:p w14:paraId="0307E91C" w14:textId="77777777" w:rsidR="000C1E55" w:rsidRPr="00930178" w:rsidRDefault="000C1E55" w:rsidP="000C1E55">
            <w:pPr>
              <w:suppressAutoHyphens w:val="0"/>
              <w:rPr>
                <w:rFonts w:ascii="Calibri" w:hAnsi="Calibri"/>
                <w:sz w:val="22"/>
                <w:szCs w:val="22"/>
                <w:u w:val="single"/>
                <w:lang w:val="es-CO" w:eastAsia="es-ES"/>
              </w:rPr>
            </w:pPr>
            <w:r w:rsidRPr="00930178">
              <w:rPr>
                <w:rFonts w:ascii="Calibri" w:hAnsi="Calibri" w:cs="Arial"/>
                <w:sz w:val="22"/>
                <w:szCs w:val="22"/>
                <w:lang w:val="es-CO"/>
              </w:rPr>
              <w:t xml:space="preserve">Crítico </w:t>
            </w:r>
            <w:r w:rsidRPr="00930178">
              <w:rPr>
                <w:rFonts w:ascii="Calibri" w:hAnsi="Calibri" w:cs="Arial"/>
                <w:sz w:val="22"/>
                <w:szCs w:val="22"/>
                <w:u w:val="single"/>
                <w:lang w:val="es-CO"/>
              </w:rPr>
              <w:t>___</w:t>
            </w:r>
            <w:r w:rsidRPr="00930178">
              <w:rPr>
                <w:rFonts w:ascii="Calibri" w:hAnsi="Calibri" w:cs="Arial"/>
                <w:sz w:val="22"/>
                <w:szCs w:val="22"/>
                <w:lang w:val="es-CO"/>
              </w:rPr>
              <w:t>Alto</w:t>
            </w:r>
            <w:r w:rsidR="00FF6BE9" w:rsidRPr="00930178">
              <w:rPr>
                <w:rFonts w:ascii="Calibri" w:hAnsi="Calibri" w:cs="Arial"/>
                <w:sz w:val="22"/>
                <w:szCs w:val="22"/>
                <w:lang w:val="es-CO"/>
              </w:rPr>
              <w:t xml:space="preserve"> </w:t>
            </w:r>
            <w:r w:rsidRPr="00930178">
              <w:rPr>
                <w:rFonts w:ascii="Calibri" w:hAnsi="Calibri" w:cs="Arial"/>
                <w:sz w:val="22"/>
                <w:szCs w:val="22"/>
                <w:u w:val="single"/>
                <w:lang w:val="es-CO"/>
              </w:rPr>
              <w:t>_</w:t>
            </w:r>
            <w:r w:rsidR="00BD6A84" w:rsidRPr="00930178">
              <w:rPr>
                <w:rFonts w:ascii="Calibri" w:hAnsi="Calibri" w:cs="Arial"/>
                <w:sz w:val="22"/>
                <w:szCs w:val="22"/>
                <w:u w:val="single"/>
                <w:lang w:val="es-CO"/>
              </w:rPr>
              <w:t>X</w:t>
            </w:r>
            <w:r w:rsidRPr="00930178">
              <w:rPr>
                <w:rFonts w:ascii="Calibri" w:hAnsi="Calibri" w:cs="Arial"/>
                <w:sz w:val="22"/>
                <w:szCs w:val="22"/>
                <w:u w:val="single"/>
                <w:lang w:val="es-CO"/>
              </w:rPr>
              <w:t>_</w:t>
            </w:r>
            <w:r w:rsidRPr="00930178">
              <w:rPr>
                <w:rFonts w:ascii="Calibri" w:hAnsi="Calibri" w:cs="Arial"/>
                <w:sz w:val="22"/>
                <w:szCs w:val="22"/>
                <w:lang w:val="es-CO"/>
              </w:rPr>
              <w:t xml:space="preserve">     Medio </w:t>
            </w:r>
            <w:r w:rsidRPr="00930178">
              <w:rPr>
                <w:rFonts w:ascii="Calibri" w:hAnsi="Calibri" w:cs="Arial"/>
                <w:sz w:val="22"/>
                <w:szCs w:val="22"/>
                <w:u w:val="single"/>
                <w:lang w:val="es-CO"/>
              </w:rPr>
              <w:t xml:space="preserve">___ </w:t>
            </w:r>
            <w:r w:rsidRPr="00930178">
              <w:rPr>
                <w:rFonts w:ascii="Calibri" w:hAnsi="Calibri" w:cs="Arial"/>
                <w:sz w:val="22"/>
                <w:szCs w:val="22"/>
                <w:lang w:val="es-CO"/>
              </w:rPr>
              <w:t xml:space="preserve"> Bajo </w:t>
            </w:r>
            <w:r w:rsidRPr="00930178">
              <w:rPr>
                <w:rFonts w:ascii="Calibri" w:hAnsi="Calibri" w:cs="Arial"/>
                <w:sz w:val="22"/>
                <w:szCs w:val="22"/>
                <w:u w:val="single"/>
                <w:lang w:val="es-CO"/>
              </w:rPr>
              <w:t>__</w:t>
            </w:r>
            <w:r w:rsidRPr="00930178">
              <w:rPr>
                <w:rFonts w:ascii="Calibri" w:hAnsi="Calibri" w:cs="Arial"/>
                <w:sz w:val="22"/>
                <w:szCs w:val="22"/>
                <w:lang w:val="es-CO"/>
              </w:rPr>
              <w:t>_ Planeado</w:t>
            </w:r>
            <w:r w:rsidRPr="00930178">
              <w:rPr>
                <w:rFonts w:ascii="Calibri" w:hAnsi="Calibri" w:cs="Arial"/>
                <w:sz w:val="22"/>
                <w:szCs w:val="22"/>
                <w:u w:val="single"/>
                <w:lang w:val="es-CO"/>
              </w:rPr>
              <w:t xml:space="preserve"> __</w:t>
            </w:r>
            <w:r w:rsidRPr="00930178">
              <w:rPr>
                <w:rFonts w:ascii="Calibri" w:hAnsi="Calibri" w:cs="Arial"/>
                <w:sz w:val="22"/>
                <w:szCs w:val="22"/>
                <w:lang w:val="es-CO"/>
              </w:rPr>
              <w:t xml:space="preserve">_ </w:t>
            </w:r>
          </w:p>
        </w:tc>
      </w:tr>
      <w:tr w:rsidR="000C1E55" w:rsidRPr="00930178" w14:paraId="3029E7BD" w14:textId="77777777" w:rsidTr="000C1E55">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000" w:firstRow="0" w:lastRow="0" w:firstColumn="0" w:lastColumn="0" w:noHBand="0" w:noVBand="0"/>
        </w:tblPrEx>
        <w:trPr>
          <w:trHeight w:val="633"/>
        </w:trPr>
        <w:tc>
          <w:tcPr>
            <w:tcW w:w="3090" w:type="dxa"/>
            <w:tcBorders>
              <w:top w:val="single" w:sz="4" w:space="0" w:color="000000"/>
              <w:left w:val="single" w:sz="4" w:space="0" w:color="000000"/>
              <w:bottom w:val="single" w:sz="4" w:space="0" w:color="000000"/>
            </w:tcBorders>
            <w:shd w:val="clear" w:color="auto" w:fill="auto"/>
          </w:tcPr>
          <w:p w14:paraId="7E995579" w14:textId="77777777" w:rsidR="000C1E55" w:rsidRPr="00930178" w:rsidRDefault="000C1E55" w:rsidP="00332D72">
            <w:pPr>
              <w:snapToGrid w:val="0"/>
              <w:rPr>
                <w:rFonts w:ascii="Calibri" w:hAnsi="Calibri" w:cs="Arial"/>
                <w:b/>
                <w:sz w:val="22"/>
                <w:szCs w:val="22"/>
                <w:lang w:val="es-CO"/>
              </w:rPr>
            </w:pPr>
            <w:r w:rsidRPr="00930178">
              <w:rPr>
                <w:rFonts w:ascii="Calibri" w:hAnsi="Calibri" w:cs="Arial"/>
                <w:b/>
                <w:sz w:val="22"/>
                <w:szCs w:val="22"/>
                <w:lang w:val="es-CO"/>
              </w:rPr>
              <w:t>Elaborado por:</w:t>
            </w:r>
          </w:p>
          <w:p w14:paraId="5B70EC88" w14:textId="77777777" w:rsidR="000C1E55" w:rsidRPr="00930178" w:rsidRDefault="00891B08" w:rsidP="00332D72">
            <w:pPr>
              <w:rPr>
                <w:rFonts w:ascii="Calibri" w:hAnsi="Calibri" w:cs="Arial"/>
                <w:sz w:val="22"/>
                <w:szCs w:val="22"/>
                <w:lang w:val="es-CO"/>
              </w:rPr>
            </w:pPr>
            <w:r>
              <w:rPr>
                <w:rFonts w:ascii="Calibri" w:hAnsi="Calibri" w:cs="Arial"/>
                <w:sz w:val="22"/>
                <w:szCs w:val="22"/>
                <w:lang w:val="es-CO"/>
              </w:rPr>
              <w:t>Andrés Barrantes</w:t>
            </w:r>
          </w:p>
        </w:tc>
        <w:tc>
          <w:tcPr>
            <w:tcW w:w="3090" w:type="dxa"/>
            <w:gridSpan w:val="3"/>
            <w:tcBorders>
              <w:top w:val="single" w:sz="4" w:space="0" w:color="000000"/>
              <w:left w:val="single" w:sz="4" w:space="0" w:color="000000"/>
              <w:bottom w:val="single" w:sz="4" w:space="0" w:color="000000"/>
            </w:tcBorders>
            <w:shd w:val="clear" w:color="auto" w:fill="auto"/>
          </w:tcPr>
          <w:p w14:paraId="162EF4B3" w14:textId="77777777" w:rsidR="000C1E55" w:rsidRPr="00930178" w:rsidRDefault="000C1E55" w:rsidP="00332D72">
            <w:pPr>
              <w:snapToGrid w:val="0"/>
              <w:rPr>
                <w:rFonts w:ascii="Calibri" w:hAnsi="Calibri" w:cs="Arial"/>
                <w:b/>
                <w:sz w:val="22"/>
                <w:szCs w:val="22"/>
                <w:lang w:val="es-CO"/>
              </w:rPr>
            </w:pPr>
            <w:r w:rsidRPr="00930178">
              <w:rPr>
                <w:rFonts w:ascii="Calibri" w:hAnsi="Calibri" w:cs="Arial"/>
                <w:b/>
                <w:sz w:val="22"/>
                <w:szCs w:val="22"/>
                <w:lang w:val="es-CO"/>
              </w:rPr>
              <w:t>Revisado por:</w:t>
            </w:r>
          </w:p>
          <w:p w14:paraId="226E41F5" w14:textId="77777777" w:rsidR="000C1E55" w:rsidRPr="00930178" w:rsidRDefault="000C1E55" w:rsidP="00332D72">
            <w:pPr>
              <w:rPr>
                <w:rFonts w:ascii="Calibri" w:hAnsi="Calibri" w:cs="Arial"/>
                <w:sz w:val="22"/>
                <w:szCs w:val="22"/>
                <w:lang w:val="es-CO"/>
              </w:rPr>
            </w:pPr>
          </w:p>
        </w:tc>
        <w:tc>
          <w:tcPr>
            <w:tcW w:w="3000" w:type="dxa"/>
            <w:tcBorders>
              <w:top w:val="single" w:sz="4" w:space="0" w:color="000000"/>
              <w:left w:val="single" w:sz="4" w:space="0" w:color="000000"/>
              <w:bottom w:val="single" w:sz="4" w:space="0" w:color="000000"/>
              <w:right w:val="single" w:sz="4" w:space="0" w:color="000000"/>
            </w:tcBorders>
            <w:shd w:val="clear" w:color="auto" w:fill="auto"/>
          </w:tcPr>
          <w:p w14:paraId="7AE5200E" w14:textId="77777777" w:rsidR="000C1E55" w:rsidRPr="00930178" w:rsidRDefault="000C1E55" w:rsidP="00332D72">
            <w:pPr>
              <w:snapToGrid w:val="0"/>
              <w:rPr>
                <w:rFonts w:ascii="Calibri" w:hAnsi="Calibri" w:cs="Arial"/>
                <w:b/>
                <w:sz w:val="22"/>
                <w:szCs w:val="22"/>
                <w:lang w:val="es-CO"/>
              </w:rPr>
            </w:pPr>
            <w:r w:rsidRPr="00930178">
              <w:rPr>
                <w:rFonts w:ascii="Calibri" w:hAnsi="Calibri" w:cs="Arial"/>
                <w:b/>
                <w:sz w:val="22"/>
                <w:szCs w:val="22"/>
                <w:lang w:val="es-CO"/>
              </w:rPr>
              <w:t xml:space="preserve">Aprobado por: </w:t>
            </w:r>
          </w:p>
          <w:p w14:paraId="430BA0F0" w14:textId="77777777" w:rsidR="000C1E55" w:rsidRPr="00930178" w:rsidRDefault="000C1E55" w:rsidP="00332D72">
            <w:pPr>
              <w:rPr>
                <w:rFonts w:ascii="Calibri" w:hAnsi="Calibri" w:cs="Arial"/>
                <w:sz w:val="22"/>
                <w:szCs w:val="22"/>
                <w:lang w:val="es-CO"/>
              </w:rPr>
            </w:pPr>
          </w:p>
        </w:tc>
      </w:tr>
    </w:tbl>
    <w:p w14:paraId="52ABFB40" w14:textId="77777777" w:rsidR="00E9074B" w:rsidRPr="00930178" w:rsidRDefault="00E9074B">
      <w:pPr>
        <w:rPr>
          <w:rFonts w:ascii="Calibri" w:hAnsi="Calibri" w:cs="Arial"/>
          <w:b/>
          <w:lang w:val="es-CO"/>
        </w:rPr>
      </w:pPr>
    </w:p>
    <w:p w14:paraId="2AD2ABEE" w14:textId="77777777" w:rsidR="00EA1E9C" w:rsidRPr="00930178" w:rsidRDefault="00EA1E9C">
      <w:pPr>
        <w:rPr>
          <w:rFonts w:ascii="Calibri" w:hAnsi="Calibri" w:cs="Arial"/>
          <w:b/>
          <w:lang w:val="es-CO"/>
        </w:rPr>
      </w:pPr>
    </w:p>
    <w:tbl>
      <w:tblPr>
        <w:tblW w:w="0" w:type="auto"/>
        <w:tblInd w:w="108" w:type="dxa"/>
        <w:tblLayout w:type="fixed"/>
        <w:tblLook w:val="0000" w:firstRow="0" w:lastRow="0" w:firstColumn="0" w:lastColumn="0" w:noHBand="0" w:noVBand="0"/>
      </w:tblPr>
      <w:tblGrid>
        <w:gridCol w:w="1854"/>
        <w:gridCol w:w="1854"/>
        <w:gridCol w:w="1854"/>
        <w:gridCol w:w="3708"/>
      </w:tblGrid>
      <w:tr w:rsidR="000C75B1" w:rsidRPr="00930178" w14:paraId="690394A8" w14:textId="77777777" w:rsidTr="00E53737">
        <w:tc>
          <w:tcPr>
            <w:tcW w:w="9270" w:type="dxa"/>
            <w:gridSpan w:val="4"/>
            <w:tcBorders>
              <w:top w:val="single" w:sz="4" w:space="0" w:color="000000"/>
              <w:left w:val="single" w:sz="4" w:space="0" w:color="000000"/>
              <w:bottom w:val="single" w:sz="4" w:space="0" w:color="000000"/>
              <w:right w:val="single" w:sz="4" w:space="0" w:color="000000"/>
            </w:tcBorders>
            <w:shd w:val="clear" w:color="auto" w:fill="D9D9D9"/>
          </w:tcPr>
          <w:p w14:paraId="6F1A8F97" w14:textId="77777777" w:rsidR="000C75B1" w:rsidRPr="00930178" w:rsidRDefault="000C75B1" w:rsidP="000C75B1">
            <w:pPr>
              <w:numPr>
                <w:ilvl w:val="0"/>
                <w:numId w:val="5"/>
              </w:numPr>
              <w:snapToGrid w:val="0"/>
              <w:rPr>
                <w:rFonts w:ascii="Calibri" w:hAnsi="Calibri" w:cs="Arial"/>
                <w:b/>
                <w:lang w:val="es-CO"/>
              </w:rPr>
            </w:pPr>
            <w:r w:rsidRPr="00930178">
              <w:rPr>
                <w:rFonts w:ascii="Calibri" w:hAnsi="Calibri" w:cs="Arial"/>
                <w:b/>
                <w:lang w:val="es-CO"/>
              </w:rPr>
              <w:t>CONTROL DE CAMBIOS</w:t>
            </w:r>
          </w:p>
        </w:tc>
      </w:tr>
      <w:tr w:rsidR="000C75B1" w:rsidRPr="00930178" w14:paraId="716BF982" w14:textId="77777777" w:rsidTr="00E53737">
        <w:trPr>
          <w:trHeight w:val="405"/>
        </w:trPr>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496AD429" w14:textId="77777777" w:rsidR="000C75B1" w:rsidRPr="00930178" w:rsidRDefault="000C75B1" w:rsidP="000C75B1">
            <w:pPr>
              <w:snapToGrid w:val="0"/>
              <w:jc w:val="center"/>
              <w:rPr>
                <w:rFonts w:ascii="Calibri" w:hAnsi="Calibri"/>
                <w:b/>
                <w:sz w:val="22"/>
                <w:szCs w:val="22"/>
                <w:lang w:val="es-CO"/>
              </w:rPr>
            </w:pPr>
            <w:r w:rsidRPr="00930178">
              <w:rPr>
                <w:rFonts w:ascii="Calibri" w:hAnsi="Calibri"/>
                <w:b/>
                <w:sz w:val="22"/>
                <w:szCs w:val="22"/>
                <w:lang w:val="es-CO"/>
              </w:rPr>
              <w:t>Versión</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225A0EA6" w14:textId="77777777" w:rsidR="000C75B1" w:rsidRPr="00930178" w:rsidRDefault="000C75B1" w:rsidP="000C75B1">
            <w:pPr>
              <w:snapToGrid w:val="0"/>
              <w:jc w:val="center"/>
              <w:rPr>
                <w:rFonts w:ascii="Calibri" w:hAnsi="Calibri"/>
                <w:b/>
                <w:sz w:val="22"/>
                <w:szCs w:val="22"/>
                <w:lang w:val="es-CO"/>
              </w:rPr>
            </w:pPr>
            <w:r w:rsidRPr="00930178">
              <w:rPr>
                <w:rFonts w:ascii="Calibri" w:hAnsi="Calibri"/>
                <w:b/>
                <w:sz w:val="22"/>
                <w:szCs w:val="22"/>
                <w:lang w:val="es-CO"/>
              </w:rPr>
              <w:t>Fecha</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73F0C367" w14:textId="77777777" w:rsidR="000C75B1" w:rsidRPr="00930178" w:rsidRDefault="000C75B1" w:rsidP="000C75B1">
            <w:pPr>
              <w:snapToGrid w:val="0"/>
              <w:jc w:val="center"/>
              <w:rPr>
                <w:rFonts w:ascii="Calibri" w:hAnsi="Calibri"/>
                <w:b/>
                <w:sz w:val="22"/>
                <w:szCs w:val="22"/>
                <w:lang w:val="es-CO"/>
              </w:rPr>
            </w:pPr>
            <w:r w:rsidRPr="00930178">
              <w:rPr>
                <w:rFonts w:ascii="Calibri" w:hAnsi="Calibri"/>
                <w:b/>
                <w:sz w:val="22"/>
                <w:szCs w:val="22"/>
                <w:lang w:val="es-CO"/>
              </w:rPr>
              <w:t>Descripción</w:t>
            </w:r>
          </w:p>
        </w:tc>
        <w:tc>
          <w:tcPr>
            <w:tcW w:w="3708" w:type="dxa"/>
            <w:tcBorders>
              <w:top w:val="single" w:sz="4" w:space="0" w:color="000000"/>
              <w:left w:val="single" w:sz="4" w:space="0" w:color="000000"/>
              <w:bottom w:val="single" w:sz="4" w:space="0" w:color="000000"/>
              <w:right w:val="single" w:sz="4" w:space="0" w:color="000000"/>
            </w:tcBorders>
            <w:shd w:val="clear" w:color="auto" w:fill="auto"/>
          </w:tcPr>
          <w:p w14:paraId="76854318" w14:textId="77777777" w:rsidR="000C75B1" w:rsidRPr="00930178" w:rsidRDefault="000C75B1" w:rsidP="000C75B1">
            <w:pPr>
              <w:snapToGrid w:val="0"/>
              <w:jc w:val="center"/>
              <w:rPr>
                <w:rFonts w:ascii="Calibri" w:hAnsi="Calibri"/>
                <w:b/>
                <w:sz w:val="22"/>
                <w:szCs w:val="22"/>
                <w:lang w:val="es-CO"/>
              </w:rPr>
            </w:pPr>
            <w:r w:rsidRPr="00930178">
              <w:rPr>
                <w:rFonts w:ascii="Calibri" w:hAnsi="Calibri"/>
                <w:b/>
                <w:sz w:val="22"/>
                <w:szCs w:val="22"/>
                <w:lang w:val="es-CO"/>
              </w:rPr>
              <w:t>Responsable</w:t>
            </w:r>
          </w:p>
        </w:tc>
      </w:tr>
      <w:tr w:rsidR="000C75B1" w:rsidRPr="00930178" w14:paraId="5DF0FE15" w14:textId="77777777" w:rsidTr="00E53737">
        <w:trPr>
          <w:trHeight w:val="405"/>
        </w:trPr>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564FF1ED" w14:textId="77777777" w:rsidR="000C75B1" w:rsidRPr="00930178" w:rsidRDefault="00BD6A84" w:rsidP="00E53737">
            <w:pPr>
              <w:snapToGrid w:val="0"/>
              <w:jc w:val="both"/>
              <w:rPr>
                <w:rFonts w:ascii="Calibri" w:hAnsi="Calibri"/>
                <w:sz w:val="22"/>
                <w:szCs w:val="22"/>
                <w:lang w:val="es-CO"/>
              </w:rPr>
            </w:pPr>
            <w:r w:rsidRPr="00930178">
              <w:rPr>
                <w:rFonts w:ascii="Calibri" w:hAnsi="Calibri"/>
                <w:sz w:val="22"/>
                <w:szCs w:val="22"/>
                <w:lang w:val="es-CO"/>
              </w:rPr>
              <w:t>1.0</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5400FB1F" w14:textId="77777777" w:rsidR="000C75B1" w:rsidRPr="00930178" w:rsidRDefault="00FA686A" w:rsidP="00FF6BE9">
            <w:pPr>
              <w:snapToGrid w:val="0"/>
              <w:jc w:val="both"/>
              <w:rPr>
                <w:rFonts w:ascii="Calibri" w:hAnsi="Calibri"/>
                <w:sz w:val="22"/>
                <w:szCs w:val="22"/>
                <w:lang w:val="es-CO"/>
              </w:rPr>
            </w:pPr>
            <w:r>
              <w:rPr>
                <w:rFonts w:ascii="Calibri" w:hAnsi="Calibri"/>
                <w:sz w:val="22"/>
                <w:szCs w:val="22"/>
                <w:lang w:val="es-CO"/>
              </w:rPr>
              <w:t>03.04.2013</w:t>
            </w: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44AEAEED" w14:textId="77777777" w:rsidR="000C75B1" w:rsidRPr="00930178" w:rsidRDefault="00BD6A84" w:rsidP="00C00188">
            <w:pPr>
              <w:snapToGrid w:val="0"/>
              <w:jc w:val="center"/>
              <w:rPr>
                <w:rFonts w:ascii="Calibri" w:hAnsi="Calibri"/>
                <w:sz w:val="22"/>
                <w:szCs w:val="22"/>
                <w:lang w:val="es-CO"/>
              </w:rPr>
            </w:pPr>
            <w:r w:rsidRPr="00930178">
              <w:rPr>
                <w:rFonts w:ascii="Calibri" w:hAnsi="Calibri"/>
                <w:sz w:val="22"/>
                <w:szCs w:val="22"/>
                <w:lang w:val="es-CO"/>
              </w:rPr>
              <w:t>Creación del documento</w:t>
            </w:r>
          </w:p>
        </w:tc>
        <w:tc>
          <w:tcPr>
            <w:tcW w:w="3708" w:type="dxa"/>
            <w:tcBorders>
              <w:top w:val="single" w:sz="4" w:space="0" w:color="000000"/>
              <w:left w:val="single" w:sz="4" w:space="0" w:color="000000"/>
              <w:bottom w:val="single" w:sz="4" w:space="0" w:color="000000"/>
              <w:right w:val="single" w:sz="4" w:space="0" w:color="000000"/>
            </w:tcBorders>
            <w:shd w:val="clear" w:color="auto" w:fill="auto"/>
          </w:tcPr>
          <w:p w14:paraId="7C798BB1" w14:textId="77777777" w:rsidR="000C75B1" w:rsidRPr="00930178" w:rsidRDefault="00FA686A" w:rsidP="00FA686A">
            <w:pPr>
              <w:snapToGrid w:val="0"/>
              <w:jc w:val="both"/>
              <w:rPr>
                <w:rFonts w:ascii="Calibri" w:hAnsi="Calibri"/>
                <w:sz w:val="22"/>
                <w:szCs w:val="22"/>
                <w:lang w:val="es-CO"/>
              </w:rPr>
            </w:pPr>
            <w:r>
              <w:rPr>
                <w:rFonts w:ascii="Calibri" w:hAnsi="Calibri" w:cs="Arial"/>
                <w:sz w:val="22"/>
                <w:szCs w:val="22"/>
                <w:lang w:val="es-CO"/>
              </w:rPr>
              <w:t>Andrés Barrantes Bernal</w:t>
            </w:r>
          </w:p>
        </w:tc>
      </w:tr>
      <w:tr w:rsidR="00E05845" w:rsidRPr="00930178" w14:paraId="5663F7DF" w14:textId="77777777" w:rsidTr="00E53737">
        <w:trPr>
          <w:trHeight w:val="405"/>
        </w:trPr>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01506458" w14:textId="77777777" w:rsidR="00E05845" w:rsidRPr="00930178" w:rsidRDefault="00E05845" w:rsidP="00E53737">
            <w:pPr>
              <w:snapToGrid w:val="0"/>
              <w:jc w:val="both"/>
              <w:rPr>
                <w:rFonts w:ascii="Calibri" w:hAnsi="Calibri"/>
                <w:sz w:val="22"/>
                <w:szCs w:val="22"/>
                <w:lang w:val="es-CO"/>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042628FD" w14:textId="77777777" w:rsidR="00E05845" w:rsidRDefault="00E05845" w:rsidP="00FF6BE9">
            <w:pPr>
              <w:snapToGrid w:val="0"/>
              <w:jc w:val="both"/>
              <w:rPr>
                <w:rFonts w:ascii="Calibri" w:hAnsi="Calibri"/>
                <w:sz w:val="22"/>
                <w:szCs w:val="22"/>
                <w:lang w:val="es-CO"/>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Pr>
          <w:p w14:paraId="46FF1B0C" w14:textId="77777777" w:rsidR="00E05845" w:rsidRPr="00930178" w:rsidRDefault="00E05845" w:rsidP="00C00188">
            <w:pPr>
              <w:snapToGrid w:val="0"/>
              <w:jc w:val="center"/>
              <w:rPr>
                <w:rFonts w:ascii="Calibri" w:hAnsi="Calibri"/>
                <w:sz w:val="22"/>
                <w:szCs w:val="22"/>
                <w:lang w:val="es-CO"/>
              </w:rPr>
            </w:pPr>
          </w:p>
        </w:tc>
        <w:tc>
          <w:tcPr>
            <w:tcW w:w="3708" w:type="dxa"/>
            <w:tcBorders>
              <w:top w:val="single" w:sz="4" w:space="0" w:color="000000"/>
              <w:left w:val="single" w:sz="4" w:space="0" w:color="000000"/>
              <w:bottom w:val="single" w:sz="4" w:space="0" w:color="000000"/>
              <w:right w:val="single" w:sz="4" w:space="0" w:color="000000"/>
            </w:tcBorders>
            <w:shd w:val="clear" w:color="auto" w:fill="auto"/>
          </w:tcPr>
          <w:p w14:paraId="43BD75FB" w14:textId="77777777" w:rsidR="00E05845" w:rsidRPr="00930178" w:rsidRDefault="00E05845" w:rsidP="00E53737">
            <w:pPr>
              <w:snapToGrid w:val="0"/>
              <w:jc w:val="both"/>
              <w:rPr>
                <w:rFonts w:ascii="Calibri" w:hAnsi="Calibri" w:cs="Arial"/>
                <w:sz w:val="22"/>
                <w:szCs w:val="22"/>
                <w:lang w:val="es-CO"/>
              </w:rPr>
            </w:pPr>
          </w:p>
        </w:tc>
      </w:tr>
    </w:tbl>
    <w:p w14:paraId="5429101C" w14:textId="77777777" w:rsidR="000C75B1" w:rsidRPr="00930178" w:rsidRDefault="000C75B1">
      <w:pPr>
        <w:rPr>
          <w:lang w:val="es-CO"/>
        </w:rPr>
      </w:pPr>
    </w:p>
    <w:tbl>
      <w:tblPr>
        <w:tblW w:w="0" w:type="auto"/>
        <w:tblInd w:w="108" w:type="dxa"/>
        <w:tblLayout w:type="fixed"/>
        <w:tblLook w:val="0000" w:firstRow="0" w:lastRow="0" w:firstColumn="0" w:lastColumn="0" w:noHBand="0" w:noVBand="0"/>
      </w:tblPr>
      <w:tblGrid>
        <w:gridCol w:w="9270"/>
      </w:tblGrid>
      <w:tr w:rsidR="00E9074B" w:rsidRPr="00930178" w14:paraId="4E3F2350" w14:textId="77777777">
        <w:tc>
          <w:tcPr>
            <w:tcW w:w="9270" w:type="dxa"/>
            <w:tcBorders>
              <w:top w:val="single" w:sz="4" w:space="0" w:color="000000"/>
              <w:left w:val="single" w:sz="4" w:space="0" w:color="000000"/>
              <w:bottom w:val="single" w:sz="4" w:space="0" w:color="000000"/>
              <w:right w:val="single" w:sz="4" w:space="0" w:color="000000"/>
            </w:tcBorders>
            <w:shd w:val="clear" w:color="auto" w:fill="D9D9D9"/>
          </w:tcPr>
          <w:p w14:paraId="465BE3CE" w14:textId="77777777" w:rsidR="00E9074B" w:rsidRPr="00930178" w:rsidRDefault="00E61711" w:rsidP="000C75B1">
            <w:pPr>
              <w:numPr>
                <w:ilvl w:val="0"/>
                <w:numId w:val="5"/>
              </w:numPr>
              <w:snapToGrid w:val="0"/>
              <w:rPr>
                <w:rFonts w:ascii="Calibri" w:hAnsi="Calibri" w:cs="Arial"/>
                <w:b/>
                <w:lang w:val="es-CO"/>
              </w:rPr>
            </w:pPr>
            <w:r w:rsidRPr="00930178">
              <w:rPr>
                <w:rFonts w:ascii="Calibri" w:hAnsi="Calibri" w:cs="Arial"/>
                <w:b/>
                <w:lang w:val="es-CO"/>
              </w:rPr>
              <w:t>PROPÓ</w:t>
            </w:r>
            <w:r w:rsidR="00E9074B" w:rsidRPr="00930178">
              <w:rPr>
                <w:rFonts w:ascii="Calibri" w:hAnsi="Calibri" w:cs="Arial"/>
                <w:b/>
                <w:lang w:val="es-CO"/>
              </w:rPr>
              <w:t>SITO</w:t>
            </w:r>
          </w:p>
        </w:tc>
      </w:tr>
      <w:tr w:rsidR="00E9074B" w:rsidRPr="00930178" w14:paraId="4B5474BF" w14:textId="77777777">
        <w:tc>
          <w:tcPr>
            <w:tcW w:w="9270" w:type="dxa"/>
            <w:tcBorders>
              <w:top w:val="single" w:sz="4" w:space="0" w:color="000000"/>
              <w:left w:val="single" w:sz="4" w:space="0" w:color="000000"/>
              <w:bottom w:val="single" w:sz="4" w:space="0" w:color="000000"/>
              <w:right w:val="single" w:sz="4" w:space="0" w:color="000000"/>
            </w:tcBorders>
            <w:shd w:val="clear" w:color="auto" w:fill="auto"/>
          </w:tcPr>
          <w:p w14:paraId="673A86DB" w14:textId="77777777" w:rsidR="00E9074B" w:rsidRPr="00930178" w:rsidRDefault="00C155F6">
            <w:pPr>
              <w:snapToGrid w:val="0"/>
              <w:jc w:val="both"/>
              <w:rPr>
                <w:rFonts w:ascii="Calibri" w:hAnsi="Calibri"/>
                <w:sz w:val="22"/>
                <w:szCs w:val="22"/>
                <w:lang w:val="es-CO"/>
              </w:rPr>
            </w:pPr>
            <w:r w:rsidRPr="00930178">
              <w:rPr>
                <w:rFonts w:ascii="Calibri" w:hAnsi="Calibri"/>
                <w:sz w:val="22"/>
                <w:szCs w:val="22"/>
                <w:lang w:val="es-CO"/>
              </w:rPr>
              <w:t>El propósito del documento es recopilar, analizar, definir, concretar y detallar las necesidades y requisitos de alto nivel que la entidad solicita.</w:t>
            </w:r>
          </w:p>
        </w:tc>
      </w:tr>
    </w:tbl>
    <w:p w14:paraId="020FA087" w14:textId="77777777" w:rsidR="00E9074B" w:rsidRPr="00930178" w:rsidRDefault="00E9074B">
      <w:pPr>
        <w:rPr>
          <w:lang w:val="es-CO"/>
        </w:rPr>
      </w:pPr>
    </w:p>
    <w:tbl>
      <w:tblPr>
        <w:tblW w:w="0" w:type="auto"/>
        <w:tblInd w:w="108" w:type="dxa"/>
        <w:tblLayout w:type="fixed"/>
        <w:tblLook w:val="0000" w:firstRow="0" w:lastRow="0" w:firstColumn="0" w:lastColumn="0" w:noHBand="0" w:noVBand="0"/>
      </w:tblPr>
      <w:tblGrid>
        <w:gridCol w:w="9304"/>
      </w:tblGrid>
      <w:tr w:rsidR="00E9074B" w:rsidRPr="00930178" w14:paraId="5F8B049A" w14:textId="77777777">
        <w:tc>
          <w:tcPr>
            <w:tcW w:w="9304" w:type="dxa"/>
            <w:tcBorders>
              <w:top w:val="single" w:sz="4" w:space="0" w:color="000000"/>
              <w:left w:val="single" w:sz="4" w:space="0" w:color="000000"/>
              <w:bottom w:val="single" w:sz="4" w:space="0" w:color="000000"/>
              <w:right w:val="single" w:sz="4" w:space="0" w:color="000000"/>
            </w:tcBorders>
            <w:shd w:val="clear" w:color="auto" w:fill="D9D9D9"/>
          </w:tcPr>
          <w:p w14:paraId="2C8E060E" w14:textId="77777777" w:rsidR="00E9074B" w:rsidRPr="00930178" w:rsidRDefault="003243B0" w:rsidP="000C75B1">
            <w:pPr>
              <w:numPr>
                <w:ilvl w:val="0"/>
                <w:numId w:val="5"/>
              </w:numPr>
              <w:snapToGrid w:val="0"/>
              <w:rPr>
                <w:rFonts w:ascii="Calibri" w:hAnsi="Calibri" w:cs="Arial"/>
                <w:b/>
                <w:lang w:val="es-CO"/>
              </w:rPr>
            </w:pPr>
            <w:r w:rsidRPr="00930178">
              <w:rPr>
                <w:rFonts w:ascii="Calibri" w:hAnsi="Calibri" w:cs="Arial"/>
                <w:b/>
                <w:lang w:val="es-CO"/>
              </w:rPr>
              <w:t>DETALLE DE LA NECESIDAD DEL USUARIO</w:t>
            </w:r>
          </w:p>
        </w:tc>
      </w:tr>
      <w:tr w:rsidR="00E9074B" w:rsidRPr="00930178" w14:paraId="1CDA4926" w14:textId="77777777">
        <w:trPr>
          <w:trHeight w:val="845"/>
        </w:trPr>
        <w:tc>
          <w:tcPr>
            <w:tcW w:w="9304" w:type="dxa"/>
            <w:tcBorders>
              <w:top w:val="single" w:sz="4" w:space="0" w:color="000000"/>
              <w:left w:val="single" w:sz="4" w:space="0" w:color="000000"/>
              <w:bottom w:val="single" w:sz="4" w:space="0" w:color="000000"/>
              <w:right w:val="single" w:sz="4" w:space="0" w:color="000000"/>
            </w:tcBorders>
            <w:shd w:val="clear" w:color="auto" w:fill="auto"/>
          </w:tcPr>
          <w:p w14:paraId="733C7DA8" w14:textId="77777777" w:rsidR="000A346F" w:rsidRDefault="000A346F" w:rsidP="00FA686A">
            <w:pPr>
              <w:snapToGrid w:val="0"/>
              <w:jc w:val="both"/>
              <w:rPr>
                <w:rFonts w:ascii="Calibri" w:hAnsi="Calibri"/>
                <w:b/>
                <w:sz w:val="22"/>
                <w:szCs w:val="22"/>
              </w:rPr>
            </w:pPr>
          </w:p>
          <w:p w14:paraId="72AD7D94" w14:textId="77777777" w:rsidR="00FA686A" w:rsidRPr="00FA686A" w:rsidRDefault="00FA686A" w:rsidP="00FA686A">
            <w:pPr>
              <w:snapToGrid w:val="0"/>
              <w:jc w:val="both"/>
              <w:rPr>
                <w:rFonts w:ascii="Calibri" w:hAnsi="Calibri"/>
                <w:sz w:val="22"/>
                <w:szCs w:val="22"/>
              </w:rPr>
            </w:pPr>
            <w:r w:rsidRPr="00FA686A">
              <w:rPr>
                <w:rFonts w:ascii="Calibri" w:hAnsi="Calibri"/>
                <w:b/>
                <w:sz w:val="22"/>
                <w:szCs w:val="22"/>
              </w:rPr>
              <w:t>1) Esquema de Garantías:</w:t>
            </w:r>
            <w:r w:rsidRPr="00FA686A">
              <w:rPr>
                <w:rFonts w:ascii="Calibri" w:hAnsi="Calibri"/>
                <w:sz w:val="22"/>
                <w:szCs w:val="22"/>
              </w:rPr>
              <w:t xml:space="preserve"> La Bolsa requiere apoyo en la consultoría para definir el esquema operativo de las garantías, así  como de una solución tecnológica que lo soporte.  Para abordar esta oportunidad, la Bolsa nos enviará unos ítems que definan la necesidad,  ITC presentará dos propuestas separada</w:t>
            </w:r>
            <w:r>
              <w:rPr>
                <w:rFonts w:ascii="Calibri" w:hAnsi="Calibri"/>
                <w:sz w:val="22"/>
                <w:szCs w:val="22"/>
              </w:rPr>
              <w:t xml:space="preserve">s: a) Consultoría especializada, con el apoyo </w:t>
            </w:r>
            <w:r w:rsidRPr="00FA686A">
              <w:rPr>
                <w:rFonts w:ascii="Calibri" w:hAnsi="Calibri"/>
                <w:sz w:val="22"/>
                <w:szCs w:val="22"/>
              </w:rPr>
              <w:t>de consultores</w:t>
            </w:r>
            <w:r>
              <w:rPr>
                <w:rFonts w:ascii="Calibri" w:hAnsi="Calibri"/>
                <w:sz w:val="22"/>
                <w:szCs w:val="22"/>
              </w:rPr>
              <w:t xml:space="preserve"> asociados</w:t>
            </w:r>
            <w:r w:rsidRPr="00FA686A">
              <w:rPr>
                <w:rFonts w:ascii="Calibri" w:hAnsi="Calibri"/>
                <w:sz w:val="22"/>
                <w:szCs w:val="22"/>
              </w:rPr>
              <w:t xml:space="preserve"> que tienen relación con el tema de Bolsa  y b) Una estimación de esfuerzo para implementar la solución tecnológica respectiva.</w:t>
            </w:r>
          </w:p>
          <w:p w14:paraId="04B7982C" w14:textId="77777777" w:rsidR="00FA686A" w:rsidRDefault="00FA686A" w:rsidP="00FA686A">
            <w:pPr>
              <w:snapToGrid w:val="0"/>
              <w:jc w:val="both"/>
              <w:rPr>
                <w:rFonts w:ascii="Calibri" w:hAnsi="Calibri"/>
                <w:sz w:val="22"/>
                <w:szCs w:val="22"/>
              </w:rPr>
            </w:pPr>
          </w:p>
          <w:p w14:paraId="125577C6" w14:textId="77777777" w:rsidR="000A346F" w:rsidRPr="00FA686A" w:rsidRDefault="000A346F" w:rsidP="00FA686A">
            <w:pPr>
              <w:snapToGrid w:val="0"/>
              <w:jc w:val="both"/>
              <w:rPr>
                <w:rFonts w:ascii="Calibri" w:hAnsi="Calibri"/>
                <w:sz w:val="22"/>
                <w:szCs w:val="22"/>
              </w:rPr>
            </w:pPr>
          </w:p>
          <w:p w14:paraId="73E0ABB6" w14:textId="77777777" w:rsidR="00FA686A" w:rsidRDefault="00FA686A" w:rsidP="00FA686A">
            <w:pPr>
              <w:snapToGrid w:val="0"/>
              <w:jc w:val="both"/>
              <w:rPr>
                <w:rFonts w:ascii="Calibri" w:hAnsi="Calibri"/>
                <w:sz w:val="22"/>
                <w:szCs w:val="22"/>
              </w:rPr>
            </w:pPr>
            <w:r w:rsidRPr="00FA686A">
              <w:rPr>
                <w:rFonts w:ascii="Calibri" w:hAnsi="Calibri"/>
                <w:b/>
                <w:sz w:val="22"/>
                <w:szCs w:val="22"/>
              </w:rPr>
              <w:t xml:space="preserve">2) </w:t>
            </w:r>
            <w:proofErr w:type="spellStart"/>
            <w:r w:rsidRPr="00FA686A">
              <w:rPr>
                <w:rFonts w:ascii="Calibri" w:hAnsi="Calibri"/>
                <w:b/>
                <w:sz w:val="22"/>
                <w:szCs w:val="22"/>
              </w:rPr>
              <w:t>Outsorcing</w:t>
            </w:r>
            <w:proofErr w:type="spellEnd"/>
            <w:r w:rsidRPr="00FA686A">
              <w:rPr>
                <w:rFonts w:ascii="Calibri" w:hAnsi="Calibri"/>
                <w:b/>
                <w:sz w:val="22"/>
                <w:szCs w:val="22"/>
              </w:rPr>
              <w:t xml:space="preserve"> de Desarrollo para productos propios de la Bolsa: </w:t>
            </w:r>
            <w:r w:rsidRPr="00FA686A">
              <w:rPr>
                <w:rFonts w:ascii="Calibri" w:hAnsi="Calibri"/>
                <w:sz w:val="22"/>
                <w:szCs w:val="22"/>
              </w:rPr>
              <w:t>ITC cuenta con una fábrica</w:t>
            </w:r>
            <w:r>
              <w:rPr>
                <w:rFonts w:ascii="Calibri" w:hAnsi="Calibri"/>
                <w:sz w:val="22"/>
                <w:szCs w:val="22"/>
              </w:rPr>
              <w:t xml:space="preserve"> de software</w:t>
            </w:r>
            <w:r w:rsidRPr="00FA686A">
              <w:rPr>
                <w:rFonts w:ascii="Calibri" w:hAnsi="Calibri"/>
                <w:sz w:val="22"/>
                <w:szCs w:val="22"/>
              </w:rPr>
              <w:t xml:space="preserve"> en proceso de certificación CMMI</w:t>
            </w:r>
            <w:r>
              <w:rPr>
                <w:rFonts w:ascii="Calibri" w:hAnsi="Calibri"/>
                <w:sz w:val="22"/>
                <w:szCs w:val="22"/>
              </w:rPr>
              <w:t xml:space="preserve"> (nivel III)</w:t>
            </w:r>
            <w:r w:rsidRPr="00FA686A">
              <w:rPr>
                <w:rFonts w:ascii="Calibri" w:hAnsi="Calibri"/>
                <w:sz w:val="22"/>
                <w:szCs w:val="22"/>
              </w:rPr>
              <w:t>, con recursos</w:t>
            </w:r>
            <w:r>
              <w:rPr>
                <w:rFonts w:ascii="Calibri" w:hAnsi="Calibri"/>
                <w:sz w:val="22"/>
                <w:szCs w:val="22"/>
              </w:rPr>
              <w:t xml:space="preserve"> capacitados en múltiples plataformas tecnológicas </w:t>
            </w:r>
            <w:r w:rsidRPr="00FA686A">
              <w:rPr>
                <w:rFonts w:ascii="Calibri" w:hAnsi="Calibri"/>
                <w:sz w:val="22"/>
                <w:szCs w:val="22"/>
              </w:rPr>
              <w:t xml:space="preserve">y </w:t>
            </w:r>
            <w:r>
              <w:rPr>
                <w:rFonts w:ascii="Calibri" w:hAnsi="Calibri"/>
                <w:sz w:val="22"/>
                <w:szCs w:val="22"/>
              </w:rPr>
              <w:t xml:space="preserve">amplio conocimiento del  mercado financiero, que en conjunto </w:t>
            </w:r>
            <w:r w:rsidRPr="00FA686A">
              <w:rPr>
                <w:rFonts w:ascii="Calibri" w:hAnsi="Calibri"/>
                <w:sz w:val="22"/>
                <w:szCs w:val="22"/>
              </w:rPr>
              <w:t xml:space="preserve"> co</w:t>
            </w:r>
            <w:r>
              <w:rPr>
                <w:rFonts w:ascii="Calibri" w:hAnsi="Calibri"/>
                <w:sz w:val="22"/>
                <w:szCs w:val="22"/>
              </w:rPr>
              <w:t>n el equipo técnico y comercial  de la Bolsa podrán desarrollar las soluciones tecnológicas que la bolsa está requiriendo con carácter prioritario para su mercado.</w:t>
            </w:r>
          </w:p>
          <w:p w14:paraId="0D285B95" w14:textId="77777777" w:rsidR="00FA686A" w:rsidRDefault="00FA686A" w:rsidP="00FA686A">
            <w:pPr>
              <w:snapToGrid w:val="0"/>
              <w:jc w:val="both"/>
              <w:rPr>
                <w:rFonts w:ascii="Calibri" w:hAnsi="Calibri"/>
                <w:sz w:val="22"/>
                <w:szCs w:val="22"/>
              </w:rPr>
            </w:pPr>
          </w:p>
          <w:p w14:paraId="604E1D59" w14:textId="77777777" w:rsidR="00FA686A" w:rsidRDefault="00FA686A" w:rsidP="00FA686A">
            <w:pPr>
              <w:snapToGrid w:val="0"/>
              <w:jc w:val="both"/>
              <w:rPr>
                <w:rFonts w:ascii="Calibri" w:hAnsi="Calibri"/>
                <w:sz w:val="22"/>
                <w:szCs w:val="22"/>
              </w:rPr>
            </w:pPr>
            <w:r>
              <w:rPr>
                <w:rFonts w:ascii="Calibri" w:hAnsi="Calibri"/>
                <w:sz w:val="22"/>
                <w:szCs w:val="22"/>
              </w:rPr>
              <w:t xml:space="preserve">Las principales necesidades identificadas conjuntamente </w:t>
            </w:r>
            <w:r w:rsidR="000A346F">
              <w:rPr>
                <w:rFonts w:ascii="Calibri" w:hAnsi="Calibri"/>
                <w:sz w:val="22"/>
                <w:szCs w:val="22"/>
              </w:rPr>
              <w:t>con la bolsa son las siguientes:</w:t>
            </w:r>
          </w:p>
          <w:p w14:paraId="2FC8BE58" w14:textId="77777777" w:rsidR="00FA686A" w:rsidRDefault="00FA686A" w:rsidP="00FA686A">
            <w:pPr>
              <w:snapToGrid w:val="0"/>
              <w:jc w:val="both"/>
              <w:rPr>
                <w:rFonts w:ascii="Calibri" w:hAnsi="Calibri"/>
                <w:sz w:val="22"/>
                <w:szCs w:val="22"/>
              </w:rPr>
            </w:pPr>
          </w:p>
          <w:p w14:paraId="433AF5BC" w14:textId="77777777" w:rsidR="00FA686A" w:rsidRPr="00FA686A" w:rsidRDefault="00FA686A" w:rsidP="00FA686A">
            <w:pPr>
              <w:snapToGrid w:val="0"/>
              <w:jc w:val="both"/>
              <w:rPr>
                <w:rFonts w:ascii="Calibri" w:hAnsi="Calibri"/>
                <w:sz w:val="22"/>
                <w:szCs w:val="22"/>
              </w:rPr>
            </w:pPr>
          </w:p>
          <w:p w14:paraId="47F1F6E0" w14:textId="77777777" w:rsidR="00FA686A" w:rsidRPr="000A346F" w:rsidRDefault="00FA686A" w:rsidP="000A346F">
            <w:pPr>
              <w:pStyle w:val="ListParagraph"/>
              <w:numPr>
                <w:ilvl w:val="0"/>
                <w:numId w:val="30"/>
              </w:numPr>
              <w:snapToGrid w:val="0"/>
              <w:jc w:val="both"/>
            </w:pPr>
            <w:r w:rsidRPr="000A346F">
              <w:rPr>
                <w:b/>
              </w:rPr>
              <w:t>Data Room:</w:t>
            </w:r>
            <w:r w:rsidRPr="000A346F">
              <w:t xml:space="preserve"> Entorno </w:t>
            </w:r>
            <w:r w:rsidR="000A346F" w:rsidRPr="000A346F">
              <w:t xml:space="preserve">Web </w:t>
            </w:r>
            <w:r w:rsidRPr="000A346F">
              <w:t>reservado para los actores del mercado</w:t>
            </w:r>
            <w:r w:rsidR="000A346F" w:rsidRPr="000A346F">
              <w:t>, provisto por la bolsa</w:t>
            </w:r>
            <w:r w:rsidRPr="000A346F">
              <w:t>, donde podrán en un s</w:t>
            </w:r>
            <w:r w:rsidR="000A346F" w:rsidRPr="000A346F">
              <w:t>ó</w:t>
            </w:r>
            <w:r w:rsidRPr="000A346F">
              <w:t>lo lugar</w:t>
            </w:r>
            <w:r w:rsidR="000A346F" w:rsidRPr="000A346F">
              <w:t xml:space="preserve"> consultar/actualizar</w:t>
            </w:r>
            <w:r w:rsidRPr="000A346F">
              <w:t xml:space="preserve"> toda la inf</w:t>
            </w:r>
            <w:r w:rsidR="000A346F" w:rsidRPr="000A346F">
              <w:t xml:space="preserve">ormación de interés del sector, como </w:t>
            </w:r>
            <w:r w:rsidR="00F479F8" w:rsidRPr="000A346F">
              <w:t xml:space="preserve"> la información relevante, indicadores e informes</w:t>
            </w:r>
            <w:r w:rsidR="000A346F" w:rsidRPr="000A346F">
              <w:t xml:space="preserve"> periódicos.</w:t>
            </w:r>
          </w:p>
          <w:p w14:paraId="2898D774" w14:textId="77777777" w:rsidR="00FA686A" w:rsidRPr="000A346F" w:rsidRDefault="00FA686A" w:rsidP="000A346F">
            <w:pPr>
              <w:pStyle w:val="ListParagraph"/>
              <w:numPr>
                <w:ilvl w:val="0"/>
                <w:numId w:val="30"/>
              </w:numPr>
              <w:snapToGrid w:val="0"/>
              <w:jc w:val="both"/>
            </w:pPr>
            <w:r w:rsidRPr="000A346F">
              <w:rPr>
                <w:b/>
              </w:rPr>
              <w:t>Integración Mercado:</w:t>
            </w:r>
            <w:r w:rsidRPr="000A346F">
              <w:t xml:space="preserve"> BUS</w:t>
            </w:r>
            <w:r w:rsidR="000A346F">
              <w:t xml:space="preserve"> de Integración</w:t>
            </w:r>
            <w:r w:rsidRPr="000A346F">
              <w:t xml:space="preserve"> </w:t>
            </w:r>
            <w:r w:rsidR="000A346F">
              <w:t>p</w:t>
            </w:r>
            <w:r w:rsidRPr="000A346F">
              <w:t>ara puestos de bolsa</w:t>
            </w:r>
            <w:r w:rsidR="000A346F">
              <w:t>, en la que se permita  ventanillas únicas para las operaciones transaccionales. Integrando las demás entidades relacionadas del mercado de valores.</w:t>
            </w:r>
          </w:p>
          <w:p w14:paraId="0A8E3C15" w14:textId="77777777" w:rsidR="00FA686A" w:rsidRPr="000A346F" w:rsidRDefault="00FA686A" w:rsidP="000A346F">
            <w:pPr>
              <w:pStyle w:val="ListParagraph"/>
              <w:numPr>
                <w:ilvl w:val="0"/>
                <w:numId w:val="30"/>
              </w:numPr>
              <w:snapToGrid w:val="0"/>
              <w:jc w:val="both"/>
            </w:pPr>
            <w:r w:rsidRPr="000A346F">
              <w:rPr>
                <w:b/>
              </w:rPr>
              <w:t xml:space="preserve">Data Market: </w:t>
            </w:r>
            <w:r w:rsidR="000A346F" w:rsidRPr="000A346F">
              <w:t xml:space="preserve">El área comercial de la bolsa de valores ofrece hoy en día a los actores del mercado  informes </w:t>
            </w:r>
            <w:r w:rsidR="000A346F">
              <w:t xml:space="preserve">especializados, que cruzan información del back de la bolsa, información financiera general e información de otras fuentes. Este producto </w:t>
            </w:r>
            <w:r w:rsidR="000A346F" w:rsidRPr="000A346F">
              <w:t xml:space="preserve">requiere un esfuerzo operativo considerable </w:t>
            </w:r>
            <w:r w:rsidR="000A346F">
              <w:t>y en ocasiones desborda la capacidad de esta área.</w:t>
            </w:r>
            <w:r w:rsidR="00736D93">
              <w:t xml:space="preserve"> Se requiere implementar una solución de inteligencia de negocios con múltiples fuentes que resuelva tecnológicamente esta necesidad.</w:t>
            </w:r>
          </w:p>
          <w:p w14:paraId="0DA3BB49" w14:textId="77777777" w:rsidR="00FA686A" w:rsidRPr="00FA686A" w:rsidRDefault="00FA686A" w:rsidP="00FA686A">
            <w:pPr>
              <w:snapToGrid w:val="0"/>
              <w:jc w:val="both"/>
              <w:rPr>
                <w:rFonts w:ascii="Calibri" w:hAnsi="Calibri"/>
                <w:sz w:val="22"/>
                <w:szCs w:val="22"/>
              </w:rPr>
            </w:pPr>
          </w:p>
          <w:p w14:paraId="5D54A833" w14:textId="77777777" w:rsidR="00FA686A" w:rsidRPr="00FA686A" w:rsidRDefault="00FA686A" w:rsidP="00FA686A">
            <w:pPr>
              <w:snapToGrid w:val="0"/>
              <w:jc w:val="both"/>
              <w:rPr>
                <w:rFonts w:ascii="Calibri" w:hAnsi="Calibri"/>
                <w:sz w:val="22"/>
                <w:szCs w:val="22"/>
              </w:rPr>
            </w:pPr>
            <w:r w:rsidRPr="00FA686A">
              <w:rPr>
                <w:rFonts w:ascii="Calibri" w:hAnsi="Calibri"/>
                <w:b/>
                <w:sz w:val="22"/>
                <w:szCs w:val="22"/>
              </w:rPr>
              <w:t>3) Soluciones móviles para la bolsa:</w:t>
            </w:r>
            <w:r w:rsidRPr="00FA686A">
              <w:rPr>
                <w:rFonts w:ascii="Calibri" w:hAnsi="Calibri"/>
                <w:sz w:val="22"/>
                <w:szCs w:val="22"/>
              </w:rPr>
              <w:t xml:space="preserve"> </w:t>
            </w:r>
            <w:r w:rsidR="00736D93">
              <w:rPr>
                <w:rFonts w:ascii="Calibri" w:hAnsi="Calibri"/>
                <w:sz w:val="22"/>
                <w:szCs w:val="22"/>
              </w:rPr>
              <w:t xml:space="preserve">La solución para e-trading móvil hace parte de la oferta del producto </w:t>
            </w:r>
            <w:proofErr w:type="spellStart"/>
            <w:r w:rsidR="00736D93">
              <w:rPr>
                <w:rFonts w:ascii="Calibri" w:hAnsi="Calibri"/>
                <w:sz w:val="22"/>
                <w:szCs w:val="22"/>
              </w:rPr>
              <w:t>Core</w:t>
            </w:r>
            <w:proofErr w:type="spellEnd"/>
            <w:r w:rsidR="00736D93">
              <w:rPr>
                <w:rFonts w:ascii="Calibri" w:hAnsi="Calibri"/>
                <w:sz w:val="22"/>
                <w:szCs w:val="22"/>
              </w:rPr>
              <w:t xml:space="preserve"> adquirido por la bolsa, por tanto no se ve conveniente efectuar una implementación independiente. En conclusión, este tema no se requiere implementar en alianza con ITC.</w:t>
            </w:r>
          </w:p>
          <w:p w14:paraId="13C58DB6" w14:textId="77777777" w:rsidR="00C62CC0" w:rsidRPr="00FA686A" w:rsidRDefault="00C62CC0" w:rsidP="00FA686A">
            <w:pPr>
              <w:snapToGrid w:val="0"/>
              <w:jc w:val="both"/>
              <w:rPr>
                <w:rFonts w:ascii="Calibri" w:hAnsi="Calibri"/>
                <w:sz w:val="22"/>
                <w:szCs w:val="22"/>
              </w:rPr>
            </w:pPr>
          </w:p>
        </w:tc>
      </w:tr>
    </w:tbl>
    <w:p w14:paraId="7D34FBF6" w14:textId="77777777" w:rsidR="000E602E" w:rsidRPr="00930178" w:rsidRDefault="000E602E">
      <w:pPr>
        <w:rPr>
          <w:lang w:val="es-CO"/>
        </w:rPr>
      </w:pPr>
    </w:p>
    <w:p w14:paraId="74B2FF4E" w14:textId="77777777" w:rsidR="00FB2A35" w:rsidRPr="00930178" w:rsidRDefault="00FB2A35">
      <w:pPr>
        <w:rPr>
          <w:lang w:val="es-CO"/>
        </w:rPr>
      </w:pPr>
    </w:p>
    <w:tbl>
      <w:tblPr>
        <w:tblW w:w="9304" w:type="dxa"/>
        <w:tblInd w:w="108" w:type="dxa"/>
        <w:tblLayout w:type="fixed"/>
        <w:tblLook w:val="0000" w:firstRow="0" w:lastRow="0" w:firstColumn="0" w:lastColumn="0" w:noHBand="0" w:noVBand="0"/>
      </w:tblPr>
      <w:tblGrid>
        <w:gridCol w:w="9304"/>
      </w:tblGrid>
      <w:tr w:rsidR="00E9074B" w:rsidRPr="00930178" w14:paraId="22F5BEAD" w14:textId="77777777" w:rsidTr="000E602E">
        <w:trPr>
          <w:tblHeader/>
        </w:trPr>
        <w:tc>
          <w:tcPr>
            <w:tcW w:w="9304" w:type="dxa"/>
            <w:tcBorders>
              <w:top w:val="single" w:sz="4" w:space="0" w:color="000000"/>
              <w:left w:val="single" w:sz="4" w:space="0" w:color="000000"/>
              <w:bottom w:val="single" w:sz="4" w:space="0" w:color="000000"/>
              <w:right w:val="single" w:sz="4" w:space="0" w:color="000000"/>
            </w:tcBorders>
            <w:shd w:val="clear" w:color="auto" w:fill="D9D9D9"/>
          </w:tcPr>
          <w:p w14:paraId="11F945C1" w14:textId="77777777" w:rsidR="00E9074B" w:rsidRPr="00930178" w:rsidRDefault="00E9074B" w:rsidP="000C75B1">
            <w:pPr>
              <w:numPr>
                <w:ilvl w:val="0"/>
                <w:numId w:val="5"/>
              </w:numPr>
              <w:snapToGrid w:val="0"/>
              <w:rPr>
                <w:rFonts w:ascii="Calibri" w:hAnsi="Calibri" w:cs="Arial"/>
                <w:b/>
                <w:lang w:val="es-CO"/>
              </w:rPr>
            </w:pPr>
            <w:r w:rsidRPr="00930178">
              <w:rPr>
                <w:rFonts w:ascii="Calibri" w:hAnsi="Calibri" w:cs="Arial"/>
                <w:b/>
                <w:lang w:val="es-CO"/>
              </w:rPr>
              <w:t>ENTENDIMIENTO DE LA NECESIDAD</w:t>
            </w:r>
          </w:p>
        </w:tc>
      </w:tr>
      <w:tr w:rsidR="00E9074B" w:rsidRPr="00930178" w14:paraId="2AFC1408" w14:textId="77777777" w:rsidTr="00891B08">
        <w:trPr>
          <w:trHeight w:val="60"/>
        </w:trPr>
        <w:tc>
          <w:tcPr>
            <w:tcW w:w="9304" w:type="dxa"/>
            <w:tcBorders>
              <w:top w:val="single" w:sz="4" w:space="0" w:color="000000"/>
              <w:left w:val="single" w:sz="4" w:space="0" w:color="000000"/>
              <w:bottom w:val="single" w:sz="4" w:space="0" w:color="000000"/>
              <w:right w:val="single" w:sz="4" w:space="0" w:color="000000"/>
            </w:tcBorders>
            <w:shd w:val="clear" w:color="auto" w:fill="auto"/>
          </w:tcPr>
          <w:p w14:paraId="48A0CA37" w14:textId="77777777" w:rsidR="001C68BD" w:rsidRPr="001C68BD" w:rsidRDefault="00736D93" w:rsidP="001C68BD">
            <w:pPr>
              <w:snapToGrid w:val="0"/>
              <w:rPr>
                <w:rFonts w:ascii="Calibri" w:hAnsi="Calibri"/>
                <w:sz w:val="22"/>
                <w:szCs w:val="22"/>
                <w:lang w:val="es-CO"/>
              </w:rPr>
            </w:pPr>
            <w:r>
              <w:rPr>
                <w:rFonts w:ascii="Calibri" w:hAnsi="Calibri"/>
                <w:sz w:val="22"/>
                <w:szCs w:val="22"/>
                <w:lang w:val="es-CO"/>
              </w:rPr>
              <w:t>Frente a las necesidades planteadas, se presenta el siguiente entendimiento y propuesta de implementación:</w:t>
            </w:r>
          </w:p>
          <w:p w14:paraId="5B7A71E0" w14:textId="77777777" w:rsidR="001C68BD" w:rsidRDefault="001C68BD" w:rsidP="001C68BD">
            <w:pPr>
              <w:snapToGrid w:val="0"/>
              <w:rPr>
                <w:rFonts w:ascii="Calibri" w:hAnsi="Calibri"/>
                <w:sz w:val="22"/>
                <w:szCs w:val="22"/>
                <w:lang w:val="es-CO"/>
              </w:rPr>
            </w:pPr>
          </w:p>
          <w:p w14:paraId="036F8CAC" w14:textId="77777777" w:rsidR="00736D93" w:rsidRPr="000A346F" w:rsidRDefault="00736D93" w:rsidP="00736D93">
            <w:pPr>
              <w:pStyle w:val="ListParagraph"/>
              <w:numPr>
                <w:ilvl w:val="0"/>
                <w:numId w:val="30"/>
              </w:numPr>
              <w:snapToGrid w:val="0"/>
              <w:jc w:val="both"/>
            </w:pPr>
            <w:r w:rsidRPr="000A346F">
              <w:rPr>
                <w:b/>
              </w:rPr>
              <w:t>Data Room:</w:t>
            </w:r>
            <w:r w:rsidRPr="000A346F">
              <w:t xml:space="preserve"> </w:t>
            </w:r>
            <w:r>
              <w:t xml:space="preserve">Se propone cubrir esta necesidad mediante la implementación de un portal seguro </w:t>
            </w:r>
            <w:r w:rsidR="00BA6C86">
              <w:t>con un gestor documental incorporado (eventualmente Alfresco)</w:t>
            </w:r>
            <w:r>
              <w:t>, integrado a la página de la bolsa, en el cual  se administre el ciclo de vida de publicación de información, y la consulta de los documentos consignados</w:t>
            </w:r>
            <w:r w:rsidR="00BA6C86">
              <w:t>, así como el control de acceso a estos</w:t>
            </w:r>
            <w:r>
              <w:t>.</w:t>
            </w:r>
          </w:p>
          <w:p w14:paraId="69746458" w14:textId="77777777" w:rsidR="00BA6C86" w:rsidRDefault="00736D93" w:rsidP="00736D93">
            <w:pPr>
              <w:pStyle w:val="ListParagraph"/>
              <w:numPr>
                <w:ilvl w:val="0"/>
                <w:numId w:val="30"/>
              </w:numPr>
              <w:snapToGrid w:val="0"/>
              <w:jc w:val="both"/>
            </w:pPr>
            <w:r w:rsidRPr="00BA6C86">
              <w:rPr>
                <w:b/>
              </w:rPr>
              <w:t>Integración Mercado:</w:t>
            </w:r>
            <w:r w:rsidRPr="000A346F">
              <w:t xml:space="preserve"> </w:t>
            </w:r>
            <w:r w:rsidR="00BA6C86">
              <w:t xml:space="preserve">Implementación de un desarrollo de integración SOA (Arquitectura Orientada a Servicios) en el que se establezcan los puntos de integración con los diferentes actores (Banco Central, CEVALDOM, Bolsa, Emisores, DGII, Supervalores) y se orqueste el proceso de modo que los interesados accedan a una ventanilla única para la transacción. </w:t>
            </w:r>
          </w:p>
          <w:p w14:paraId="313A7736" w14:textId="77777777" w:rsidR="00891B08" w:rsidRPr="00891B08" w:rsidRDefault="00736D93" w:rsidP="00891B08">
            <w:pPr>
              <w:pStyle w:val="ListParagraph"/>
              <w:numPr>
                <w:ilvl w:val="0"/>
                <w:numId w:val="30"/>
              </w:numPr>
              <w:snapToGrid w:val="0"/>
              <w:jc w:val="both"/>
            </w:pPr>
            <w:r w:rsidRPr="00BA6C86">
              <w:rPr>
                <w:b/>
              </w:rPr>
              <w:t xml:space="preserve">Data Market: </w:t>
            </w:r>
            <w:r w:rsidR="00BA6C86">
              <w:t xml:space="preserve">A partir de los formatos de los informes generados hoy en día por la bolsa, </w:t>
            </w:r>
            <w:r w:rsidR="00891B08">
              <w:t xml:space="preserve">se deberán identificar </w:t>
            </w:r>
            <w:r w:rsidR="00BA6C86">
              <w:t>las preguntas de negocio que guíen la implementación, efectuar los ETL de fuentes internas y externas, implementar los  Cubos de información  y demás artefactos de Inteligencia de negocios</w:t>
            </w:r>
            <w:r w:rsidR="00891B08">
              <w:t xml:space="preserve"> (Basado en plataforma Pentaho)</w:t>
            </w:r>
            <w:r w:rsidR="00BA6C86">
              <w:t xml:space="preserve"> que permitan la generación “automática” de estos informes. Adicionalmente, </w:t>
            </w:r>
            <w:r w:rsidR="00891B08">
              <w:t>se propone crear</w:t>
            </w:r>
            <w:r w:rsidR="00BA6C86">
              <w:t xml:space="preserve"> un nuevo producto para los actores del mercado, de modo que ellos puedan auto-gestionar sus propios informes de acuerdo a sus necesidades particulares.</w:t>
            </w:r>
          </w:p>
        </w:tc>
      </w:tr>
    </w:tbl>
    <w:p w14:paraId="23994057" w14:textId="77777777" w:rsidR="006F67FF" w:rsidRPr="00930178" w:rsidRDefault="006F67FF">
      <w:pPr>
        <w:rPr>
          <w:rFonts w:ascii="Calibri" w:hAnsi="Calibri"/>
          <w:lang w:val="es-CO"/>
        </w:rPr>
      </w:pPr>
    </w:p>
    <w:p w14:paraId="4945FD61" w14:textId="77777777" w:rsidR="006F67FF" w:rsidRPr="00930178" w:rsidRDefault="006F67FF">
      <w:pPr>
        <w:rPr>
          <w:rFonts w:ascii="Calibri" w:hAnsi="Calibri"/>
          <w:lang w:val="es-CO"/>
        </w:rPr>
      </w:pPr>
    </w:p>
    <w:tbl>
      <w:tblPr>
        <w:tblW w:w="0" w:type="auto"/>
        <w:tblInd w:w="108" w:type="dxa"/>
        <w:tblLayout w:type="fixed"/>
        <w:tblLook w:val="0000" w:firstRow="0" w:lastRow="0" w:firstColumn="0" w:lastColumn="0" w:noHBand="0" w:noVBand="0"/>
      </w:tblPr>
      <w:tblGrid>
        <w:gridCol w:w="569"/>
        <w:gridCol w:w="2692"/>
        <w:gridCol w:w="3543"/>
        <w:gridCol w:w="2506"/>
      </w:tblGrid>
      <w:tr w:rsidR="00E9074B" w:rsidRPr="00930178" w14:paraId="7E656AEC" w14:textId="77777777">
        <w:trPr>
          <w:trHeight w:val="155"/>
        </w:trPr>
        <w:tc>
          <w:tcPr>
            <w:tcW w:w="9310" w:type="dxa"/>
            <w:gridSpan w:val="4"/>
            <w:tcBorders>
              <w:top w:val="single" w:sz="4" w:space="0" w:color="000000"/>
              <w:left w:val="single" w:sz="4" w:space="0" w:color="000000"/>
              <w:bottom w:val="single" w:sz="4" w:space="0" w:color="000000"/>
              <w:right w:val="single" w:sz="4" w:space="0" w:color="000000"/>
            </w:tcBorders>
            <w:shd w:val="clear" w:color="auto" w:fill="D9D9D9"/>
          </w:tcPr>
          <w:p w14:paraId="1D165FC9" w14:textId="77777777" w:rsidR="00E9074B" w:rsidRPr="00930178" w:rsidRDefault="00E9074B" w:rsidP="000C75B1">
            <w:pPr>
              <w:numPr>
                <w:ilvl w:val="0"/>
                <w:numId w:val="5"/>
              </w:numPr>
              <w:snapToGrid w:val="0"/>
              <w:rPr>
                <w:rFonts w:ascii="Calibri" w:hAnsi="Calibri" w:cs="Arial"/>
                <w:b/>
                <w:lang w:val="es-CO"/>
              </w:rPr>
            </w:pPr>
            <w:r w:rsidRPr="00930178">
              <w:rPr>
                <w:rFonts w:ascii="Calibri" w:hAnsi="Calibri" w:cs="Arial"/>
                <w:b/>
                <w:lang w:val="es-CO"/>
              </w:rPr>
              <w:t>ACTORES IMPLICADOS</w:t>
            </w:r>
            <w:r w:rsidR="00B363D9" w:rsidRPr="00930178">
              <w:rPr>
                <w:rFonts w:ascii="Calibri" w:hAnsi="Calibri" w:cs="Arial"/>
                <w:b/>
                <w:lang w:val="es-CO"/>
              </w:rPr>
              <w:t xml:space="preserve"> (Del Sistema- Roles)</w:t>
            </w:r>
          </w:p>
        </w:tc>
      </w:tr>
      <w:tr w:rsidR="000E602E" w:rsidRPr="00930178" w14:paraId="09861ED3" w14:textId="77777777" w:rsidTr="000E602E">
        <w:tc>
          <w:tcPr>
            <w:tcW w:w="569" w:type="dxa"/>
            <w:tcBorders>
              <w:top w:val="single" w:sz="4" w:space="0" w:color="000000"/>
              <w:left w:val="single" w:sz="4" w:space="0" w:color="000000"/>
              <w:bottom w:val="single" w:sz="4" w:space="0" w:color="000000"/>
            </w:tcBorders>
            <w:shd w:val="clear" w:color="auto" w:fill="auto"/>
          </w:tcPr>
          <w:p w14:paraId="13C3D5D3" w14:textId="77777777" w:rsidR="000E602E" w:rsidRPr="00930178" w:rsidRDefault="000E602E">
            <w:pPr>
              <w:snapToGrid w:val="0"/>
              <w:jc w:val="center"/>
              <w:rPr>
                <w:rFonts w:ascii="Calibri" w:hAnsi="Calibri" w:cs="Arial"/>
                <w:b/>
                <w:lang w:val="es-CO"/>
              </w:rPr>
            </w:pPr>
            <w:r w:rsidRPr="00930178">
              <w:rPr>
                <w:rFonts w:ascii="Calibri" w:hAnsi="Calibri" w:cs="Arial"/>
                <w:b/>
                <w:lang w:val="es-CO"/>
              </w:rPr>
              <w:t>No.</w:t>
            </w:r>
          </w:p>
        </w:tc>
        <w:tc>
          <w:tcPr>
            <w:tcW w:w="2692" w:type="dxa"/>
            <w:tcBorders>
              <w:top w:val="single" w:sz="4" w:space="0" w:color="000000"/>
              <w:left w:val="single" w:sz="4" w:space="0" w:color="000000"/>
              <w:bottom w:val="single" w:sz="4" w:space="0" w:color="000000"/>
            </w:tcBorders>
            <w:shd w:val="clear" w:color="auto" w:fill="auto"/>
          </w:tcPr>
          <w:p w14:paraId="5AEEBD51" w14:textId="77777777" w:rsidR="000E602E" w:rsidRPr="00930178" w:rsidRDefault="000E602E">
            <w:pPr>
              <w:snapToGrid w:val="0"/>
              <w:jc w:val="center"/>
              <w:rPr>
                <w:rFonts w:ascii="Calibri" w:hAnsi="Calibri" w:cs="Arial"/>
                <w:b/>
                <w:lang w:val="es-CO"/>
              </w:rPr>
            </w:pPr>
            <w:r w:rsidRPr="00930178">
              <w:rPr>
                <w:rFonts w:ascii="Calibri" w:hAnsi="Calibri" w:cs="Arial"/>
                <w:b/>
                <w:lang w:val="es-CO"/>
              </w:rPr>
              <w:t xml:space="preserve">Nombre </w:t>
            </w:r>
          </w:p>
        </w:tc>
        <w:tc>
          <w:tcPr>
            <w:tcW w:w="3543" w:type="dxa"/>
            <w:tcBorders>
              <w:top w:val="single" w:sz="4" w:space="0" w:color="000000"/>
              <w:left w:val="single" w:sz="4" w:space="0" w:color="000000"/>
              <w:bottom w:val="single" w:sz="4" w:space="0" w:color="000000"/>
            </w:tcBorders>
            <w:shd w:val="clear" w:color="auto" w:fill="auto"/>
          </w:tcPr>
          <w:p w14:paraId="13E1B913" w14:textId="77777777" w:rsidR="000E602E" w:rsidRPr="00930178" w:rsidRDefault="000E602E">
            <w:pPr>
              <w:snapToGrid w:val="0"/>
              <w:jc w:val="center"/>
              <w:rPr>
                <w:rFonts w:ascii="Calibri" w:hAnsi="Calibri" w:cs="Arial"/>
                <w:b/>
                <w:lang w:val="es-CO"/>
              </w:rPr>
            </w:pPr>
            <w:r w:rsidRPr="00930178">
              <w:rPr>
                <w:rFonts w:ascii="Calibri" w:hAnsi="Calibri" w:cs="Arial"/>
                <w:b/>
                <w:lang w:val="es-CO"/>
              </w:rPr>
              <w:t>Descripción</w:t>
            </w:r>
          </w:p>
        </w:tc>
        <w:tc>
          <w:tcPr>
            <w:tcW w:w="2506" w:type="dxa"/>
            <w:tcBorders>
              <w:top w:val="single" w:sz="4" w:space="0" w:color="000000"/>
              <w:left w:val="single" w:sz="4" w:space="0" w:color="000000"/>
              <w:bottom w:val="single" w:sz="4" w:space="0" w:color="000000"/>
              <w:right w:val="single" w:sz="4" w:space="0" w:color="000000"/>
            </w:tcBorders>
            <w:shd w:val="clear" w:color="auto" w:fill="auto"/>
          </w:tcPr>
          <w:p w14:paraId="5585CFEA" w14:textId="77777777" w:rsidR="000E602E" w:rsidRPr="00930178" w:rsidRDefault="000E602E">
            <w:pPr>
              <w:snapToGrid w:val="0"/>
              <w:jc w:val="center"/>
              <w:rPr>
                <w:rFonts w:ascii="Calibri" w:hAnsi="Calibri" w:cs="Arial"/>
                <w:b/>
                <w:lang w:val="es-CO"/>
              </w:rPr>
            </w:pPr>
            <w:r w:rsidRPr="00930178">
              <w:rPr>
                <w:rFonts w:ascii="Calibri" w:hAnsi="Calibri" w:cs="Arial"/>
                <w:b/>
                <w:lang w:val="es-CO"/>
              </w:rPr>
              <w:t>Responsables</w:t>
            </w:r>
          </w:p>
        </w:tc>
      </w:tr>
      <w:tr w:rsidR="000E602E" w:rsidRPr="00930178" w14:paraId="34D60EBE" w14:textId="77777777" w:rsidTr="000E602E">
        <w:tc>
          <w:tcPr>
            <w:tcW w:w="569" w:type="dxa"/>
            <w:tcBorders>
              <w:top w:val="single" w:sz="4" w:space="0" w:color="000000"/>
              <w:left w:val="single" w:sz="4" w:space="0" w:color="000000"/>
              <w:bottom w:val="single" w:sz="4" w:space="0" w:color="000000"/>
            </w:tcBorders>
            <w:shd w:val="clear" w:color="auto" w:fill="auto"/>
          </w:tcPr>
          <w:p w14:paraId="79593DD2" w14:textId="77777777" w:rsidR="00C25CD3" w:rsidRPr="00930178" w:rsidRDefault="00C25CD3" w:rsidP="00C50045">
            <w:pPr>
              <w:snapToGrid w:val="0"/>
              <w:jc w:val="center"/>
              <w:rPr>
                <w:rFonts w:ascii="Calibri" w:hAnsi="Calibri"/>
                <w:b/>
                <w:sz w:val="22"/>
                <w:szCs w:val="22"/>
                <w:lang w:val="es-CO"/>
              </w:rPr>
            </w:pPr>
          </w:p>
          <w:p w14:paraId="6FA591D4" w14:textId="77777777" w:rsidR="000E602E" w:rsidRPr="00930178" w:rsidRDefault="000E602E" w:rsidP="00C50045">
            <w:pPr>
              <w:snapToGrid w:val="0"/>
              <w:jc w:val="center"/>
              <w:rPr>
                <w:rFonts w:ascii="Calibri" w:hAnsi="Calibri"/>
                <w:b/>
                <w:sz w:val="22"/>
                <w:szCs w:val="22"/>
                <w:lang w:val="es-CO"/>
              </w:rPr>
            </w:pPr>
            <w:r w:rsidRPr="00930178">
              <w:rPr>
                <w:rFonts w:ascii="Calibri" w:hAnsi="Calibri"/>
                <w:b/>
                <w:sz w:val="22"/>
                <w:szCs w:val="22"/>
                <w:lang w:val="es-CO"/>
              </w:rPr>
              <w:t>1</w:t>
            </w:r>
          </w:p>
        </w:tc>
        <w:tc>
          <w:tcPr>
            <w:tcW w:w="2692" w:type="dxa"/>
            <w:tcBorders>
              <w:top w:val="single" w:sz="4" w:space="0" w:color="000000"/>
              <w:left w:val="single" w:sz="4" w:space="0" w:color="000000"/>
              <w:bottom w:val="single" w:sz="4" w:space="0" w:color="000000"/>
            </w:tcBorders>
            <w:shd w:val="clear" w:color="auto" w:fill="auto"/>
          </w:tcPr>
          <w:p w14:paraId="3DD86BA0" w14:textId="77777777" w:rsidR="000E602E" w:rsidRPr="00930178" w:rsidRDefault="00891B08" w:rsidP="009A5BC6">
            <w:pPr>
              <w:snapToGrid w:val="0"/>
              <w:jc w:val="center"/>
              <w:rPr>
                <w:rFonts w:ascii="Calibri" w:hAnsi="Calibri"/>
                <w:sz w:val="22"/>
                <w:szCs w:val="22"/>
                <w:lang w:val="es-CO"/>
              </w:rPr>
            </w:pPr>
            <w:r>
              <w:rPr>
                <w:rFonts w:ascii="Calibri" w:hAnsi="Calibri"/>
                <w:sz w:val="22"/>
                <w:szCs w:val="22"/>
                <w:lang w:val="es-CO"/>
              </w:rPr>
              <w:t>Por Identificar</w:t>
            </w:r>
          </w:p>
        </w:tc>
        <w:tc>
          <w:tcPr>
            <w:tcW w:w="3543" w:type="dxa"/>
            <w:tcBorders>
              <w:top w:val="single" w:sz="4" w:space="0" w:color="000000"/>
              <w:left w:val="single" w:sz="4" w:space="0" w:color="000000"/>
              <w:bottom w:val="single" w:sz="4" w:space="0" w:color="000000"/>
            </w:tcBorders>
            <w:shd w:val="clear" w:color="auto" w:fill="auto"/>
          </w:tcPr>
          <w:p w14:paraId="32A5AB79" w14:textId="77777777" w:rsidR="000E602E" w:rsidRPr="00930178" w:rsidRDefault="00891B08" w:rsidP="009A5BC6">
            <w:pPr>
              <w:snapToGrid w:val="0"/>
              <w:jc w:val="both"/>
              <w:rPr>
                <w:rFonts w:ascii="Calibri" w:hAnsi="Calibri"/>
                <w:sz w:val="22"/>
                <w:szCs w:val="22"/>
                <w:lang w:val="es-CO"/>
              </w:rPr>
            </w:pPr>
            <w:r>
              <w:rPr>
                <w:rFonts w:ascii="Calibri" w:hAnsi="Calibri"/>
                <w:sz w:val="22"/>
                <w:szCs w:val="22"/>
                <w:lang w:val="es-CO"/>
              </w:rPr>
              <w:t>Por Identificar</w:t>
            </w:r>
          </w:p>
        </w:tc>
        <w:tc>
          <w:tcPr>
            <w:tcW w:w="2506" w:type="dxa"/>
            <w:tcBorders>
              <w:top w:val="single" w:sz="4" w:space="0" w:color="000000"/>
              <w:left w:val="single" w:sz="4" w:space="0" w:color="000000"/>
              <w:bottom w:val="single" w:sz="4" w:space="0" w:color="000000"/>
              <w:right w:val="single" w:sz="4" w:space="0" w:color="000000"/>
            </w:tcBorders>
            <w:shd w:val="clear" w:color="auto" w:fill="auto"/>
          </w:tcPr>
          <w:p w14:paraId="18B00C56" w14:textId="77777777" w:rsidR="00FB2A35" w:rsidRPr="00930178" w:rsidRDefault="00891B08" w:rsidP="009A5BC6">
            <w:pPr>
              <w:snapToGrid w:val="0"/>
              <w:jc w:val="both"/>
              <w:rPr>
                <w:rFonts w:ascii="Calibri" w:hAnsi="Calibri" w:cs="Arial"/>
                <w:sz w:val="20"/>
                <w:szCs w:val="20"/>
                <w:lang w:val="es-CO"/>
              </w:rPr>
            </w:pPr>
            <w:r>
              <w:rPr>
                <w:rFonts w:ascii="Calibri" w:hAnsi="Calibri"/>
                <w:sz w:val="22"/>
                <w:szCs w:val="22"/>
                <w:lang w:val="es-CO"/>
              </w:rPr>
              <w:t>Por Identificar</w:t>
            </w:r>
          </w:p>
        </w:tc>
      </w:tr>
      <w:tr w:rsidR="00FB2A35" w:rsidRPr="00930178" w14:paraId="33D60D0F" w14:textId="77777777" w:rsidTr="000E602E">
        <w:tc>
          <w:tcPr>
            <w:tcW w:w="569" w:type="dxa"/>
            <w:tcBorders>
              <w:top w:val="single" w:sz="4" w:space="0" w:color="000000"/>
              <w:left w:val="single" w:sz="4" w:space="0" w:color="000000"/>
              <w:bottom w:val="single" w:sz="4" w:space="0" w:color="000000"/>
            </w:tcBorders>
            <w:shd w:val="clear" w:color="auto" w:fill="auto"/>
          </w:tcPr>
          <w:p w14:paraId="13005E27" w14:textId="77777777" w:rsidR="009A5BC6" w:rsidRDefault="009A5BC6" w:rsidP="00C50045">
            <w:pPr>
              <w:snapToGrid w:val="0"/>
              <w:jc w:val="center"/>
              <w:rPr>
                <w:rFonts w:ascii="Calibri" w:hAnsi="Calibri"/>
                <w:b/>
                <w:sz w:val="22"/>
                <w:szCs w:val="22"/>
                <w:lang w:val="es-CO"/>
              </w:rPr>
            </w:pPr>
          </w:p>
          <w:p w14:paraId="1028AA74" w14:textId="77777777" w:rsidR="00FB2A35" w:rsidRPr="00930178" w:rsidRDefault="00FB2A35" w:rsidP="00C50045">
            <w:pPr>
              <w:snapToGrid w:val="0"/>
              <w:jc w:val="center"/>
              <w:rPr>
                <w:rFonts w:ascii="Calibri" w:hAnsi="Calibri"/>
                <w:b/>
                <w:sz w:val="22"/>
                <w:szCs w:val="22"/>
                <w:lang w:val="es-CO"/>
              </w:rPr>
            </w:pPr>
            <w:r w:rsidRPr="00930178">
              <w:rPr>
                <w:rFonts w:ascii="Calibri" w:hAnsi="Calibri"/>
                <w:b/>
                <w:sz w:val="22"/>
                <w:szCs w:val="22"/>
                <w:lang w:val="es-CO"/>
              </w:rPr>
              <w:t>2</w:t>
            </w:r>
          </w:p>
        </w:tc>
        <w:tc>
          <w:tcPr>
            <w:tcW w:w="2692" w:type="dxa"/>
            <w:tcBorders>
              <w:top w:val="single" w:sz="4" w:space="0" w:color="000000"/>
              <w:left w:val="single" w:sz="4" w:space="0" w:color="000000"/>
              <w:bottom w:val="single" w:sz="4" w:space="0" w:color="000000"/>
            </w:tcBorders>
            <w:shd w:val="clear" w:color="auto" w:fill="auto"/>
          </w:tcPr>
          <w:p w14:paraId="031FE508" w14:textId="77777777" w:rsidR="00FB2A35" w:rsidRPr="00930178" w:rsidRDefault="00891B08" w:rsidP="009A5BC6">
            <w:pPr>
              <w:snapToGrid w:val="0"/>
              <w:jc w:val="center"/>
              <w:rPr>
                <w:rFonts w:ascii="Calibri" w:hAnsi="Calibri" w:cs="Arial"/>
                <w:sz w:val="22"/>
                <w:szCs w:val="22"/>
                <w:lang w:val="es-CO"/>
              </w:rPr>
            </w:pPr>
            <w:r>
              <w:rPr>
                <w:rFonts w:ascii="Calibri" w:hAnsi="Calibri"/>
                <w:sz w:val="22"/>
                <w:szCs w:val="22"/>
                <w:lang w:val="es-CO"/>
              </w:rPr>
              <w:t>Por Identificar</w:t>
            </w:r>
          </w:p>
        </w:tc>
        <w:tc>
          <w:tcPr>
            <w:tcW w:w="3543" w:type="dxa"/>
            <w:tcBorders>
              <w:top w:val="single" w:sz="4" w:space="0" w:color="000000"/>
              <w:left w:val="single" w:sz="4" w:space="0" w:color="000000"/>
              <w:bottom w:val="single" w:sz="4" w:space="0" w:color="000000"/>
            </w:tcBorders>
            <w:shd w:val="clear" w:color="auto" w:fill="auto"/>
          </w:tcPr>
          <w:p w14:paraId="79A222EB" w14:textId="77777777" w:rsidR="009D43E0" w:rsidRPr="00930178" w:rsidRDefault="00891B08" w:rsidP="009A5BC6">
            <w:pPr>
              <w:jc w:val="both"/>
              <w:rPr>
                <w:rFonts w:ascii="Calibri" w:hAnsi="Calibri" w:cs="Calibri"/>
                <w:bCs/>
                <w:color w:val="000000"/>
                <w:sz w:val="22"/>
                <w:szCs w:val="22"/>
                <w:lang w:val="es-CO" w:eastAsia="es-CO"/>
              </w:rPr>
            </w:pPr>
            <w:r>
              <w:rPr>
                <w:rFonts w:ascii="Calibri" w:hAnsi="Calibri"/>
                <w:sz w:val="22"/>
                <w:szCs w:val="22"/>
                <w:lang w:val="es-CO"/>
              </w:rPr>
              <w:t>Por Identificar</w:t>
            </w:r>
          </w:p>
        </w:tc>
        <w:tc>
          <w:tcPr>
            <w:tcW w:w="2506" w:type="dxa"/>
            <w:tcBorders>
              <w:top w:val="single" w:sz="4" w:space="0" w:color="000000"/>
              <w:left w:val="single" w:sz="4" w:space="0" w:color="000000"/>
              <w:bottom w:val="single" w:sz="4" w:space="0" w:color="000000"/>
              <w:right w:val="single" w:sz="4" w:space="0" w:color="000000"/>
            </w:tcBorders>
            <w:shd w:val="clear" w:color="auto" w:fill="auto"/>
          </w:tcPr>
          <w:p w14:paraId="5C22885C" w14:textId="77777777" w:rsidR="00FB2A35" w:rsidRPr="00930178" w:rsidRDefault="00891B08" w:rsidP="009A5BC6">
            <w:pPr>
              <w:snapToGrid w:val="0"/>
              <w:jc w:val="both"/>
              <w:rPr>
                <w:rFonts w:ascii="Calibri" w:hAnsi="Calibri" w:cs="Arial"/>
                <w:sz w:val="20"/>
                <w:szCs w:val="20"/>
                <w:lang w:val="es-CO"/>
              </w:rPr>
            </w:pPr>
            <w:r>
              <w:rPr>
                <w:rFonts w:ascii="Calibri" w:hAnsi="Calibri"/>
                <w:sz w:val="22"/>
                <w:szCs w:val="22"/>
                <w:lang w:val="es-CO"/>
              </w:rPr>
              <w:t>Por Identificar</w:t>
            </w:r>
          </w:p>
        </w:tc>
      </w:tr>
    </w:tbl>
    <w:p w14:paraId="35BFD7E9" w14:textId="77777777" w:rsidR="00E9074B" w:rsidRPr="00930178" w:rsidRDefault="00E9074B" w:rsidP="00F86729">
      <w:pPr>
        <w:jc w:val="both"/>
        <w:rPr>
          <w:lang w:val="es-CO"/>
        </w:rPr>
      </w:pPr>
    </w:p>
    <w:p w14:paraId="1BCAC8DC" w14:textId="77777777" w:rsidR="009E1B2D" w:rsidRPr="00930178" w:rsidRDefault="009E1B2D" w:rsidP="00F86729">
      <w:pPr>
        <w:jc w:val="both"/>
        <w:rPr>
          <w:lang w:val="es-CO"/>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2552"/>
        <w:gridCol w:w="5057"/>
      </w:tblGrid>
      <w:tr w:rsidR="00E9074B" w:rsidRPr="00930178" w:rsidDel="00DB1314" w14:paraId="018FA642" w14:textId="77777777" w:rsidTr="007E3442">
        <w:trPr>
          <w:trHeight w:val="155"/>
          <w:del w:id="0" w:author="Marcos Troncoso" w:date="2013-04-03T12:01:00Z"/>
        </w:trPr>
        <w:tc>
          <w:tcPr>
            <w:tcW w:w="9310" w:type="dxa"/>
            <w:gridSpan w:val="3"/>
            <w:shd w:val="clear" w:color="auto" w:fill="D9D9D9"/>
            <w:vAlign w:val="center"/>
          </w:tcPr>
          <w:p w14:paraId="4D8850C6" w14:textId="77777777" w:rsidR="00E9074B" w:rsidRPr="00930178" w:rsidDel="00DB1314" w:rsidRDefault="00E9074B" w:rsidP="000C75B1">
            <w:pPr>
              <w:numPr>
                <w:ilvl w:val="0"/>
                <w:numId w:val="5"/>
              </w:numPr>
              <w:snapToGrid w:val="0"/>
              <w:rPr>
                <w:del w:id="1" w:author="Marcos Troncoso" w:date="2013-04-03T12:01:00Z"/>
                <w:rFonts w:ascii="Calibri" w:hAnsi="Calibri" w:cs="Arial"/>
                <w:b/>
                <w:szCs w:val="16"/>
                <w:lang w:val="es-CO"/>
              </w:rPr>
            </w:pPr>
            <w:del w:id="2" w:author="Marcos Troncoso" w:date="2013-04-03T12:01:00Z">
              <w:r w:rsidRPr="00930178" w:rsidDel="00DB1314">
                <w:rPr>
                  <w:rFonts w:ascii="Calibri" w:hAnsi="Calibri" w:cs="Arial"/>
                  <w:b/>
                  <w:szCs w:val="16"/>
                  <w:lang w:val="es-CO"/>
                </w:rPr>
                <w:delText>REQU</w:delText>
              </w:r>
              <w:r w:rsidR="00151D30" w:rsidRPr="00930178" w:rsidDel="00DB1314">
                <w:rPr>
                  <w:rFonts w:ascii="Calibri" w:hAnsi="Calibri" w:cs="Arial"/>
                  <w:b/>
                  <w:szCs w:val="16"/>
                  <w:lang w:val="es-CO"/>
                </w:rPr>
                <w:delText xml:space="preserve">ISITOS </w:delText>
              </w:r>
            </w:del>
          </w:p>
        </w:tc>
      </w:tr>
      <w:tr w:rsidR="00E9074B" w:rsidRPr="00930178" w:rsidDel="00DB1314" w14:paraId="72E678BC" w14:textId="77777777" w:rsidTr="00B137FC">
        <w:trPr>
          <w:del w:id="3" w:author="Marcos Troncoso" w:date="2013-04-03T12:01:00Z"/>
        </w:trPr>
        <w:tc>
          <w:tcPr>
            <w:tcW w:w="1701" w:type="dxa"/>
            <w:shd w:val="clear" w:color="auto" w:fill="auto"/>
            <w:vAlign w:val="center"/>
          </w:tcPr>
          <w:p w14:paraId="7EE9DBC8" w14:textId="77777777" w:rsidR="00E9074B" w:rsidRPr="00930178" w:rsidDel="00DB1314" w:rsidRDefault="00E9074B">
            <w:pPr>
              <w:snapToGrid w:val="0"/>
              <w:jc w:val="center"/>
              <w:rPr>
                <w:del w:id="4" w:author="Marcos Troncoso" w:date="2013-04-03T12:01:00Z"/>
                <w:rFonts w:ascii="Calibri" w:hAnsi="Calibri" w:cs="Arial"/>
                <w:b/>
                <w:sz w:val="22"/>
                <w:szCs w:val="16"/>
                <w:lang w:val="es-CO"/>
              </w:rPr>
            </w:pPr>
            <w:del w:id="5" w:author="Marcos Troncoso" w:date="2013-04-03T12:01:00Z">
              <w:r w:rsidRPr="00930178" w:rsidDel="00DB1314">
                <w:rPr>
                  <w:rFonts w:ascii="Calibri" w:hAnsi="Calibri" w:cs="Arial"/>
                  <w:b/>
                  <w:sz w:val="22"/>
                  <w:szCs w:val="16"/>
                  <w:lang w:val="es-CO"/>
                </w:rPr>
                <w:delText>Identificador</w:delText>
              </w:r>
            </w:del>
          </w:p>
        </w:tc>
        <w:tc>
          <w:tcPr>
            <w:tcW w:w="2552" w:type="dxa"/>
            <w:shd w:val="clear" w:color="auto" w:fill="auto"/>
            <w:vAlign w:val="center"/>
          </w:tcPr>
          <w:p w14:paraId="6CA1957F" w14:textId="77777777" w:rsidR="00E9074B" w:rsidRPr="00930178" w:rsidDel="00DB1314" w:rsidRDefault="00E9074B">
            <w:pPr>
              <w:snapToGrid w:val="0"/>
              <w:jc w:val="center"/>
              <w:rPr>
                <w:del w:id="6" w:author="Marcos Troncoso" w:date="2013-04-03T12:01:00Z"/>
                <w:rFonts w:ascii="Calibri" w:hAnsi="Calibri" w:cs="Arial"/>
                <w:b/>
                <w:sz w:val="22"/>
                <w:szCs w:val="16"/>
                <w:lang w:val="es-CO"/>
              </w:rPr>
            </w:pPr>
            <w:del w:id="7" w:author="Marcos Troncoso" w:date="2013-04-03T12:01:00Z">
              <w:r w:rsidRPr="00930178" w:rsidDel="00DB1314">
                <w:rPr>
                  <w:rFonts w:ascii="Calibri" w:hAnsi="Calibri" w:cs="Arial"/>
                  <w:b/>
                  <w:sz w:val="22"/>
                  <w:szCs w:val="16"/>
                  <w:lang w:val="es-CO"/>
                </w:rPr>
                <w:delText xml:space="preserve">Nombre </w:delText>
              </w:r>
            </w:del>
          </w:p>
        </w:tc>
        <w:tc>
          <w:tcPr>
            <w:tcW w:w="5057" w:type="dxa"/>
            <w:shd w:val="clear" w:color="auto" w:fill="auto"/>
            <w:vAlign w:val="center"/>
          </w:tcPr>
          <w:p w14:paraId="0DF108AC" w14:textId="77777777" w:rsidR="00E9074B" w:rsidRPr="00930178" w:rsidDel="00DB1314" w:rsidRDefault="00E9074B">
            <w:pPr>
              <w:snapToGrid w:val="0"/>
              <w:jc w:val="center"/>
              <w:rPr>
                <w:del w:id="8" w:author="Marcos Troncoso" w:date="2013-04-03T12:01:00Z"/>
                <w:rFonts w:ascii="Calibri" w:hAnsi="Calibri" w:cs="Arial"/>
                <w:b/>
                <w:sz w:val="22"/>
                <w:szCs w:val="16"/>
                <w:lang w:val="es-CO"/>
              </w:rPr>
            </w:pPr>
            <w:del w:id="9" w:author="Marcos Troncoso" w:date="2013-04-03T12:01:00Z">
              <w:r w:rsidRPr="00930178" w:rsidDel="00DB1314">
                <w:rPr>
                  <w:rFonts w:ascii="Calibri" w:hAnsi="Calibri" w:cs="Arial"/>
                  <w:b/>
                  <w:sz w:val="22"/>
                  <w:szCs w:val="16"/>
                  <w:lang w:val="es-CO"/>
                </w:rPr>
                <w:delText xml:space="preserve">Descripción </w:delText>
              </w:r>
            </w:del>
          </w:p>
        </w:tc>
      </w:tr>
      <w:tr w:rsidR="007E3442" w:rsidRPr="00930178" w:rsidDel="00DB1314" w14:paraId="2520D6A4" w14:textId="77777777" w:rsidTr="00B137FC">
        <w:trPr>
          <w:del w:id="10" w:author="Marcos Troncoso" w:date="2013-04-03T12:01:00Z"/>
        </w:trPr>
        <w:tc>
          <w:tcPr>
            <w:tcW w:w="1701" w:type="dxa"/>
            <w:shd w:val="clear" w:color="auto" w:fill="auto"/>
            <w:vAlign w:val="center"/>
          </w:tcPr>
          <w:p w14:paraId="0EB2C4BA" w14:textId="77777777" w:rsidR="007E3442" w:rsidRPr="00930178" w:rsidDel="00DB1314" w:rsidRDefault="007E3442" w:rsidP="00B54924">
            <w:pPr>
              <w:snapToGrid w:val="0"/>
              <w:jc w:val="center"/>
              <w:rPr>
                <w:del w:id="11" w:author="Marcos Troncoso" w:date="2013-04-03T12:01:00Z"/>
                <w:rFonts w:ascii="Calibri" w:hAnsi="Calibri" w:cs="Calibri"/>
                <w:color w:val="000000"/>
                <w:sz w:val="22"/>
                <w:szCs w:val="16"/>
                <w:lang w:val="es-CO"/>
              </w:rPr>
            </w:pPr>
            <w:del w:id="12" w:author="Marcos Troncoso" w:date="2013-04-03T12:01:00Z">
              <w:r w:rsidRPr="00930178" w:rsidDel="00DB1314">
                <w:rPr>
                  <w:rFonts w:ascii="Calibri" w:hAnsi="Calibri" w:cs="Calibri"/>
                  <w:color w:val="000000"/>
                  <w:sz w:val="22"/>
                  <w:szCs w:val="16"/>
                  <w:lang w:val="es-CO"/>
                </w:rPr>
                <w:delText>REQ1</w:delText>
              </w:r>
            </w:del>
          </w:p>
        </w:tc>
        <w:tc>
          <w:tcPr>
            <w:tcW w:w="2552" w:type="dxa"/>
            <w:shd w:val="clear" w:color="auto" w:fill="auto"/>
            <w:vAlign w:val="center"/>
          </w:tcPr>
          <w:p w14:paraId="7B31D3EE" w14:textId="77777777" w:rsidR="007E3442" w:rsidRPr="00930178" w:rsidDel="00DB1314" w:rsidRDefault="00E05845" w:rsidP="00E05845">
            <w:pPr>
              <w:snapToGrid w:val="0"/>
              <w:jc w:val="center"/>
              <w:rPr>
                <w:del w:id="13" w:author="Marcos Troncoso" w:date="2013-04-03T12:01:00Z"/>
                <w:rFonts w:ascii="Calibri" w:hAnsi="Calibri" w:cs="Calibri"/>
                <w:color w:val="000000"/>
                <w:sz w:val="22"/>
                <w:szCs w:val="16"/>
                <w:lang w:val="es-CO"/>
              </w:rPr>
            </w:pPr>
            <w:del w:id="14" w:author="Marcos Troncoso" w:date="2013-04-03T12:01:00Z">
              <w:r w:rsidDel="00DB1314">
                <w:rPr>
                  <w:rFonts w:ascii="Calibri" w:hAnsi="Calibri" w:cs="Calibri"/>
                  <w:color w:val="000000"/>
                  <w:sz w:val="22"/>
                  <w:szCs w:val="16"/>
                  <w:lang w:val="es-CO"/>
                </w:rPr>
                <w:delText xml:space="preserve">Distribuir </w:delText>
              </w:r>
              <w:r w:rsidR="00E15904" w:rsidDel="00DB1314">
                <w:rPr>
                  <w:rFonts w:ascii="Calibri" w:hAnsi="Calibri" w:cs="Calibri"/>
                  <w:color w:val="000000"/>
                  <w:sz w:val="22"/>
                  <w:szCs w:val="16"/>
                  <w:lang w:val="es-CO"/>
                </w:rPr>
                <w:delText>por opción de inversión al momento de la Pre liquidación</w:delText>
              </w:r>
            </w:del>
          </w:p>
        </w:tc>
        <w:tc>
          <w:tcPr>
            <w:tcW w:w="5057" w:type="dxa"/>
            <w:shd w:val="clear" w:color="auto" w:fill="auto"/>
            <w:vAlign w:val="center"/>
          </w:tcPr>
          <w:p w14:paraId="419C52CA" w14:textId="77777777" w:rsidR="007E3442" w:rsidRPr="00E15904" w:rsidDel="00DB1314" w:rsidRDefault="00E15904" w:rsidP="00E05845">
            <w:pPr>
              <w:snapToGrid w:val="0"/>
              <w:jc w:val="both"/>
              <w:rPr>
                <w:del w:id="15" w:author="Marcos Troncoso" w:date="2013-04-03T12:01:00Z"/>
                <w:rFonts w:ascii="Calibri" w:hAnsi="Calibri" w:cs="Calibri"/>
                <w:sz w:val="22"/>
                <w:szCs w:val="16"/>
                <w:lang w:val="es-CO"/>
              </w:rPr>
            </w:pPr>
            <w:del w:id="16" w:author="Marcos Troncoso" w:date="2013-04-03T12:01:00Z">
              <w:r w:rsidDel="00DB1314">
                <w:rPr>
                  <w:rFonts w:ascii="Calibri" w:hAnsi="Calibri" w:cs="Calibri"/>
                  <w:sz w:val="22"/>
                  <w:szCs w:val="16"/>
                  <w:lang w:val="es-CO"/>
                </w:rPr>
                <w:delText xml:space="preserve">Se requiere que al momento de realizar la pre liquidación, el sistema </w:delText>
              </w:r>
              <w:r w:rsidR="00E05845" w:rsidDel="00DB1314">
                <w:rPr>
                  <w:rFonts w:ascii="Calibri" w:hAnsi="Calibri" w:cs="Calibri"/>
                  <w:sz w:val="22"/>
                  <w:szCs w:val="16"/>
                  <w:lang w:val="es-CO"/>
                </w:rPr>
                <w:delText xml:space="preserve">active </w:delText>
              </w:r>
              <w:r w:rsidDel="00DB1314">
                <w:rPr>
                  <w:rFonts w:ascii="Calibri" w:hAnsi="Calibri" w:cs="Calibri"/>
                  <w:sz w:val="22"/>
                  <w:szCs w:val="16"/>
                  <w:lang w:val="es-CO"/>
                </w:rPr>
                <w:delText xml:space="preserve">una </w:delText>
              </w:r>
              <w:r w:rsidR="00E05845" w:rsidDel="00DB1314">
                <w:rPr>
                  <w:rFonts w:ascii="Calibri" w:hAnsi="Calibri" w:cs="Calibri"/>
                  <w:sz w:val="22"/>
                  <w:szCs w:val="16"/>
                  <w:lang w:val="es-CO"/>
                </w:rPr>
                <w:delText xml:space="preserve">ventana que le permita al usuario </w:delText>
              </w:r>
              <w:r w:rsidDel="00DB1314">
                <w:rPr>
                  <w:rFonts w:ascii="Calibri" w:hAnsi="Calibri" w:cs="Calibri"/>
                  <w:sz w:val="22"/>
                  <w:szCs w:val="16"/>
                  <w:lang w:val="es-CO"/>
                </w:rPr>
                <w:delText xml:space="preserve"> hacer la distribución del valor neto en las diferentes opciones de inversión que contenga el fondo multiopción asociado a la empresa</w:delText>
              </w:r>
            </w:del>
          </w:p>
        </w:tc>
      </w:tr>
      <w:tr w:rsidR="006C2B01" w:rsidRPr="00930178" w:rsidDel="00DB1314" w14:paraId="5DDAE197" w14:textId="77777777" w:rsidTr="00B137FC">
        <w:trPr>
          <w:del w:id="17" w:author="Marcos Troncoso" w:date="2013-04-03T12:01:00Z"/>
        </w:trPr>
        <w:tc>
          <w:tcPr>
            <w:tcW w:w="1701" w:type="dxa"/>
            <w:shd w:val="clear" w:color="auto" w:fill="auto"/>
            <w:vAlign w:val="center"/>
          </w:tcPr>
          <w:p w14:paraId="77D72173" w14:textId="77777777" w:rsidR="006C2B01" w:rsidRPr="00930178" w:rsidDel="00DB1314" w:rsidRDefault="006C2B01" w:rsidP="00B54924">
            <w:pPr>
              <w:snapToGrid w:val="0"/>
              <w:jc w:val="center"/>
              <w:rPr>
                <w:del w:id="18" w:author="Marcos Troncoso" w:date="2013-04-03T12:01:00Z"/>
                <w:rFonts w:ascii="Calibri" w:hAnsi="Calibri" w:cs="Calibri"/>
                <w:color w:val="000000"/>
                <w:sz w:val="22"/>
                <w:szCs w:val="16"/>
                <w:lang w:val="es-CO"/>
              </w:rPr>
            </w:pPr>
            <w:del w:id="19" w:author="Marcos Troncoso" w:date="2013-04-03T12:01:00Z">
              <w:r w:rsidRPr="00930178" w:rsidDel="00DB1314">
                <w:rPr>
                  <w:rFonts w:ascii="Calibri" w:hAnsi="Calibri" w:cs="Calibri"/>
                  <w:color w:val="000000"/>
                  <w:sz w:val="22"/>
                  <w:szCs w:val="16"/>
                  <w:lang w:val="es-CO"/>
                </w:rPr>
                <w:delText>REQ2</w:delText>
              </w:r>
            </w:del>
          </w:p>
        </w:tc>
        <w:tc>
          <w:tcPr>
            <w:tcW w:w="2552" w:type="dxa"/>
            <w:shd w:val="clear" w:color="auto" w:fill="auto"/>
            <w:vAlign w:val="center"/>
          </w:tcPr>
          <w:p w14:paraId="132B2ABF" w14:textId="77777777" w:rsidR="006C2B01" w:rsidRPr="00930178" w:rsidDel="00DB1314" w:rsidRDefault="00E05845" w:rsidP="002E5EB7">
            <w:pPr>
              <w:snapToGrid w:val="0"/>
              <w:jc w:val="center"/>
              <w:rPr>
                <w:del w:id="20" w:author="Marcos Troncoso" w:date="2013-04-03T12:01:00Z"/>
                <w:rFonts w:ascii="Calibri" w:hAnsi="Calibri" w:cs="Calibri"/>
                <w:color w:val="000000"/>
                <w:sz w:val="22"/>
                <w:szCs w:val="16"/>
                <w:lang w:val="es-CO"/>
              </w:rPr>
            </w:pPr>
            <w:del w:id="21" w:author="Marcos Troncoso" w:date="2013-04-03T12:01:00Z">
              <w:r w:rsidDel="00DB1314">
                <w:rPr>
                  <w:rFonts w:ascii="Calibri" w:hAnsi="Calibri" w:cs="Calibri"/>
                  <w:color w:val="000000"/>
                  <w:sz w:val="22"/>
                  <w:szCs w:val="16"/>
                  <w:lang w:val="es-CO"/>
                </w:rPr>
                <w:delText xml:space="preserve">Generar </w:delText>
              </w:r>
              <w:r w:rsidR="002E5EB7" w:rsidDel="00DB1314">
                <w:rPr>
                  <w:rFonts w:ascii="Calibri" w:hAnsi="Calibri" w:cs="Calibri"/>
                  <w:color w:val="000000"/>
                  <w:sz w:val="22"/>
                  <w:szCs w:val="16"/>
                  <w:lang w:val="es-CO"/>
                </w:rPr>
                <w:delText xml:space="preserve">efecto </w:delText>
              </w:r>
              <w:r w:rsidR="00E15904" w:rsidDel="00DB1314">
                <w:rPr>
                  <w:rFonts w:ascii="Calibri" w:hAnsi="Calibri" w:cs="Calibri"/>
                  <w:color w:val="000000"/>
                  <w:sz w:val="22"/>
                  <w:szCs w:val="16"/>
                  <w:lang w:val="es-CO"/>
                </w:rPr>
                <w:delText>contable en la Autorización de la orden de pago</w:delText>
              </w:r>
            </w:del>
          </w:p>
        </w:tc>
        <w:tc>
          <w:tcPr>
            <w:tcW w:w="5057" w:type="dxa"/>
            <w:shd w:val="clear" w:color="auto" w:fill="auto"/>
            <w:vAlign w:val="center"/>
          </w:tcPr>
          <w:p w14:paraId="7A139F80" w14:textId="77777777" w:rsidR="006C2B01" w:rsidRPr="00930178" w:rsidDel="00DB1314" w:rsidRDefault="00E15904" w:rsidP="005922AA">
            <w:pPr>
              <w:snapToGrid w:val="0"/>
              <w:jc w:val="both"/>
              <w:rPr>
                <w:del w:id="22" w:author="Marcos Troncoso" w:date="2013-04-03T12:01:00Z"/>
                <w:rFonts w:ascii="Calibri" w:hAnsi="Calibri" w:cs="Calibri"/>
                <w:color w:val="000000"/>
                <w:sz w:val="22"/>
                <w:szCs w:val="16"/>
                <w:lang w:val="es-CO"/>
              </w:rPr>
            </w:pPr>
            <w:del w:id="23" w:author="Marcos Troncoso" w:date="2013-04-03T12:01:00Z">
              <w:r w:rsidDel="00DB1314">
                <w:rPr>
                  <w:rFonts w:ascii="Calibri" w:hAnsi="Calibri" w:cs="Calibri"/>
                  <w:color w:val="000000"/>
                  <w:sz w:val="22"/>
                  <w:szCs w:val="16"/>
                  <w:lang w:val="es-CO"/>
                </w:rPr>
                <w:delText xml:space="preserve">El sistema debe realizar el efecto contable respectivo por opción de inversión al momento de autorizar una orden de pago </w:delText>
              </w:r>
              <w:r w:rsidR="005922AA" w:rsidDel="00DB1314">
                <w:rPr>
                  <w:rFonts w:ascii="Calibri" w:hAnsi="Calibri" w:cs="Calibri"/>
                  <w:color w:val="000000"/>
                  <w:sz w:val="22"/>
                  <w:szCs w:val="16"/>
                  <w:lang w:val="es-CO"/>
                </w:rPr>
                <w:delText xml:space="preserve">vinculada </w:delText>
              </w:r>
              <w:r w:rsidDel="00DB1314">
                <w:rPr>
                  <w:rFonts w:ascii="Calibri" w:hAnsi="Calibri" w:cs="Calibri"/>
                  <w:color w:val="000000"/>
                  <w:sz w:val="22"/>
                  <w:szCs w:val="16"/>
                  <w:lang w:val="es-CO"/>
                </w:rPr>
                <w:delText>a una empresa asociada a un fondo multiopción</w:delText>
              </w:r>
            </w:del>
          </w:p>
        </w:tc>
      </w:tr>
    </w:tbl>
    <w:p w14:paraId="310D53DE" w14:textId="77777777" w:rsidR="00E01295" w:rsidDel="00DB1314" w:rsidRDefault="00E01295" w:rsidP="00563477">
      <w:pPr>
        <w:rPr>
          <w:del w:id="24" w:author="Marcos Troncoso" w:date="2013-04-03T12:01:00Z"/>
          <w:lang w:val="es-CO"/>
        </w:rPr>
      </w:pPr>
    </w:p>
    <w:p w14:paraId="675748B5" w14:textId="77777777" w:rsidR="00E01295" w:rsidRDefault="00E01295" w:rsidP="00563477">
      <w:pPr>
        <w:rPr>
          <w:lang w:val="es-CO"/>
        </w:rPr>
      </w:pPr>
      <w:bookmarkStart w:id="25" w:name="_GoBack"/>
      <w:bookmarkEnd w:id="25"/>
    </w:p>
    <w:p w14:paraId="1A8D3886" w14:textId="77777777" w:rsidR="00E01295" w:rsidRDefault="00E01295" w:rsidP="00563477">
      <w:pPr>
        <w:rPr>
          <w:lang w:val="es-CO"/>
        </w:rPr>
      </w:pPr>
    </w:p>
    <w:p w14:paraId="36BE2E51" w14:textId="77777777" w:rsidR="00E01295" w:rsidRDefault="00E01295" w:rsidP="00563477">
      <w:pPr>
        <w:rPr>
          <w:lang w:val="es-CO"/>
        </w:rPr>
      </w:pPr>
    </w:p>
    <w:p w14:paraId="3903B7C3" w14:textId="77777777" w:rsidR="00E01295" w:rsidRDefault="00E01295" w:rsidP="00563477">
      <w:pPr>
        <w:rPr>
          <w:lang w:val="es-CO"/>
        </w:rPr>
      </w:pPr>
    </w:p>
    <w:p w14:paraId="5EAD819D" w14:textId="77777777" w:rsidR="00E01295" w:rsidRPr="00930178" w:rsidRDefault="00E01295" w:rsidP="00563477">
      <w:pPr>
        <w:rPr>
          <w:lang w:val="es-CO"/>
        </w:rPr>
      </w:pPr>
    </w:p>
    <w:tbl>
      <w:tblPr>
        <w:tblW w:w="932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26"/>
      </w:tblGrid>
      <w:tr w:rsidR="00C83A85" w:rsidRPr="00930178" w14:paraId="0E3BA819" w14:textId="77777777" w:rsidTr="00902CE6">
        <w:trPr>
          <w:trHeight w:val="407"/>
        </w:trPr>
        <w:tc>
          <w:tcPr>
            <w:tcW w:w="93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5252B4" w14:textId="77777777" w:rsidR="00C83A85" w:rsidRPr="00930178" w:rsidRDefault="00C83A85" w:rsidP="00563477">
            <w:pPr>
              <w:numPr>
                <w:ilvl w:val="0"/>
                <w:numId w:val="5"/>
              </w:numPr>
              <w:snapToGrid w:val="0"/>
              <w:rPr>
                <w:rFonts w:ascii="Calibri" w:hAnsi="Calibri"/>
                <w:i/>
                <w:sz w:val="22"/>
                <w:szCs w:val="22"/>
                <w:lang w:val="es-CO"/>
              </w:rPr>
            </w:pPr>
            <w:r w:rsidRPr="00930178">
              <w:rPr>
                <w:rFonts w:ascii="Calibri" w:hAnsi="Calibri" w:cs="Arial"/>
                <w:b/>
                <w:lang w:val="es-CO"/>
              </w:rPr>
              <w:t>DIAGRAMA UML DE CASOS DE USO</w:t>
            </w:r>
          </w:p>
        </w:tc>
      </w:tr>
      <w:tr w:rsidR="00C83A85" w:rsidRPr="00930178" w14:paraId="6A07D327" w14:textId="77777777" w:rsidTr="00902CE6">
        <w:trPr>
          <w:trHeight w:val="345"/>
        </w:trPr>
        <w:tc>
          <w:tcPr>
            <w:tcW w:w="93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AC7F5B" w14:textId="77777777" w:rsidR="00C83A85" w:rsidRDefault="00891B08" w:rsidP="00E01295">
            <w:pPr>
              <w:spacing w:after="240"/>
              <w:jc w:val="center"/>
              <w:rPr>
                <w:rFonts w:ascii="Calibri" w:hAnsi="Calibri"/>
                <w:i/>
                <w:sz w:val="22"/>
                <w:szCs w:val="22"/>
                <w:lang w:val="es-CO"/>
              </w:rPr>
            </w:pPr>
            <w:r>
              <w:rPr>
                <w:rFonts w:ascii="Calibri" w:hAnsi="Calibri"/>
                <w:i/>
                <w:sz w:val="22"/>
                <w:szCs w:val="22"/>
                <w:lang w:val="es-CO"/>
              </w:rPr>
              <w:t>No hay información de detalle disponible</w:t>
            </w:r>
          </w:p>
          <w:p w14:paraId="719E8957" w14:textId="77777777" w:rsidR="00E01295" w:rsidRPr="00930178" w:rsidRDefault="00E01295" w:rsidP="00E01295">
            <w:pPr>
              <w:spacing w:after="240"/>
              <w:jc w:val="center"/>
              <w:rPr>
                <w:rFonts w:ascii="Calibri" w:hAnsi="Calibri"/>
                <w:i/>
                <w:sz w:val="22"/>
                <w:szCs w:val="22"/>
                <w:lang w:val="es-CO"/>
              </w:rPr>
            </w:pPr>
          </w:p>
        </w:tc>
      </w:tr>
    </w:tbl>
    <w:p w14:paraId="493C6572" w14:textId="77777777" w:rsidR="000C1E55" w:rsidRPr="00930178" w:rsidRDefault="001A0880">
      <w:pPr>
        <w:rPr>
          <w:lang w:val="es-CO"/>
        </w:rPr>
      </w:pPr>
      <w:r w:rsidRPr="00930178">
        <w:rPr>
          <w:lang w:val="es-CO"/>
        </w:rPr>
        <w:t>|</w:t>
      </w:r>
    </w:p>
    <w:tbl>
      <w:tblPr>
        <w:tblW w:w="9386" w:type="dxa"/>
        <w:tblInd w:w="108" w:type="dxa"/>
        <w:tblLayout w:type="fixed"/>
        <w:tblLook w:val="0000" w:firstRow="0" w:lastRow="0" w:firstColumn="0" w:lastColumn="0" w:noHBand="0" w:noVBand="0"/>
      </w:tblPr>
      <w:tblGrid>
        <w:gridCol w:w="1276"/>
        <w:gridCol w:w="1985"/>
        <w:gridCol w:w="1134"/>
        <w:gridCol w:w="1275"/>
        <w:gridCol w:w="3716"/>
      </w:tblGrid>
      <w:tr w:rsidR="00E9074B" w:rsidRPr="00930178" w14:paraId="5813934B" w14:textId="77777777" w:rsidTr="00D1098E">
        <w:trPr>
          <w:trHeight w:val="155"/>
          <w:tblHeader/>
        </w:trPr>
        <w:tc>
          <w:tcPr>
            <w:tcW w:w="9386"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2D0C9DEF" w14:textId="77777777" w:rsidR="00E9074B" w:rsidRPr="00930178" w:rsidRDefault="00E9074B" w:rsidP="000C75B1">
            <w:pPr>
              <w:numPr>
                <w:ilvl w:val="0"/>
                <w:numId w:val="5"/>
              </w:numPr>
              <w:snapToGrid w:val="0"/>
              <w:rPr>
                <w:rFonts w:ascii="Calibri" w:hAnsi="Calibri" w:cs="Arial"/>
                <w:b/>
                <w:szCs w:val="16"/>
                <w:lang w:val="es-CO"/>
              </w:rPr>
            </w:pPr>
            <w:r w:rsidRPr="00930178">
              <w:rPr>
                <w:rFonts w:ascii="Calibri" w:hAnsi="Calibri" w:cs="Arial"/>
                <w:b/>
                <w:szCs w:val="16"/>
                <w:lang w:val="es-CO"/>
              </w:rPr>
              <w:t>REALIZACIÓN DE REQU</w:t>
            </w:r>
            <w:r w:rsidR="00151D30" w:rsidRPr="00930178">
              <w:rPr>
                <w:rFonts w:ascii="Calibri" w:hAnsi="Calibri" w:cs="Arial"/>
                <w:b/>
                <w:szCs w:val="16"/>
                <w:lang w:val="es-CO"/>
              </w:rPr>
              <w:t>ISITOS</w:t>
            </w:r>
          </w:p>
        </w:tc>
      </w:tr>
      <w:tr w:rsidR="00797606" w:rsidRPr="00930178" w14:paraId="227E2D4D" w14:textId="77777777" w:rsidTr="002503A1">
        <w:tc>
          <w:tcPr>
            <w:tcW w:w="1276" w:type="dxa"/>
            <w:tcBorders>
              <w:top w:val="single" w:sz="4" w:space="0" w:color="000000"/>
              <w:left w:val="single" w:sz="4" w:space="0" w:color="000000"/>
              <w:bottom w:val="single" w:sz="4" w:space="0" w:color="000000"/>
            </w:tcBorders>
            <w:shd w:val="clear" w:color="auto" w:fill="auto"/>
            <w:vAlign w:val="center"/>
          </w:tcPr>
          <w:p w14:paraId="02068A4D" w14:textId="77777777" w:rsidR="00797606" w:rsidRPr="00930178" w:rsidRDefault="00797606" w:rsidP="00797606">
            <w:pPr>
              <w:snapToGrid w:val="0"/>
              <w:jc w:val="center"/>
              <w:rPr>
                <w:rFonts w:ascii="Calibri" w:hAnsi="Calibri" w:cs="Calibri"/>
                <w:b/>
                <w:sz w:val="18"/>
                <w:szCs w:val="18"/>
                <w:lang w:val="es-CO"/>
              </w:rPr>
            </w:pPr>
            <w:r w:rsidRPr="00930178">
              <w:rPr>
                <w:rFonts w:ascii="Calibri" w:hAnsi="Calibri" w:cs="Calibri"/>
                <w:b/>
                <w:sz w:val="18"/>
                <w:szCs w:val="18"/>
                <w:lang w:val="es-CO"/>
              </w:rPr>
              <w:t>Identificador</w:t>
            </w:r>
          </w:p>
        </w:tc>
        <w:tc>
          <w:tcPr>
            <w:tcW w:w="1985" w:type="dxa"/>
            <w:tcBorders>
              <w:top w:val="single" w:sz="4" w:space="0" w:color="000000"/>
              <w:left w:val="single" w:sz="4" w:space="0" w:color="000000"/>
              <w:bottom w:val="single" w:sz="4" w:space="0" w:color="000000"/>
            </w:tcBorders>
            <w:shd w:val="clear" w:color="auto" w:fill="auto"/>
            <w:vAlign w:val="center"/>
          </w:tcPr>
          <w:p w14:paraId="4FF46E95" w14:textId="77777777" w:rsidR="00797606" w:rsidRPr="00930178" w:rsidRDefault="00797606" w:rsidP="00797606">
            <w:pPr>
              <w:snapToGrid w:val="0"/>
              <w:jc w:val="center"/>
              <w:rPr>
                <w:rFonts w:ascii="Calibri" w:hAnsi="Calibri" w:cs="Calibri"/>
                <w:b/>
                <w:sz w:val="18"/>
                <w:szCs w:val="18"/>
                <w:lang w:val="es-CO"/>
              </w:rPr>
            </w:pPr>
            <w:r w:rsidRPr="00930178">
              <w:rPr>
                <w:rFonts w:ascii="Calibri" w:hAnsi="Calibri" w:cs="Calibri"/>
                <w:b/>
                <w:sz w:val="18"/>
                <w:szCs w:val="18"/>
                <w:lang w:val="es-CO"/>
              </w:rPr>
              <w:t>Nombre</w:t>
            </w:r>
          </w:p>
        </w:tc>
        <w:tc>
          <w:tcPr>
            <w:tcW w:w="1134" w:type="dxa"/>
            <w:tcBorders>
              <w:top w:val="single" w:sz="4" w:space="0" w:color="000000"/>
              <w:left w:val="single" w:sz="4" w:space="0" w:color="000000"/>
              <w:bottom w:val="single" w:sz="4" w:space="0" w:color="000000"/>
            </w:tcBorders>
            <w:shd w:val="clear" w:color="auto" w:fill="auto"/>
            <w:vAlign w:val="center"/>
          </w:tcPr>
          <w:p w14:paraId="6F433653" w14:textId="77777777" w:rsidR="00797606" w:rsidRPr="00930178" w:rsidRDefault="00797606" w:rsidP="00797606">
            <w:pPr>
              <w:snapToGrid w:val="0"/>
              <w:jc w:val="center"/>
              <w:rPr>
                <w:rFonts w:ascii="Calibri" w:hAnsi="Calibri" w:cs="Calibri"/>
                <w:b/>
                <w:sz w:val="18"/>
                <w:szCs w:val="18"/>
                <w:lang w:val="es-CO"/>
              </w:rPr>
            </w:pPr>
            <w:r w:rsidRPr="00930178">
              <w:rPr>
                <w:rFonts w:ascii="Calibri" w:hAnsi="Calibri" w:cs="Calibri"/>
                <w:b/>
                <w:sz w:val="18"/>
                <w:szCs w:val="18"/>
                <w:lang w:val="es-CO"/>
              </w:rPr>
              <w:t>Tipo Requisito</w:t>
            </w:r>
          </w:p>
        </w:tc>
        <w:tc>
          <w:tcPr>
            <w:tcW w:w="1275" w:type="dxa"/>
            <w:tcBorders>
              <w:top w:val="single" w:sz="4" w:space="0" w:color="000000"/>
              <w:left w:val="single" w:sz="4" w:space="0" w:color="000000"/>
              <w:bottom w:val="single" w:sz="4" w:space="0" w:color="000000"/>
              <w:right w:val="single" w:sz="4" w:space="0" w:color="auto"/>
            </w:tcBorders>
            <w:shd w:val="clear" w:color="auto" w:fill="auto"/>
            <w:vAlign w:val="center"/>
          </w:tcPr>
          <w:p w14:paraId="00880A17" w14:textId="77777777" w:rsidR="00797606" w:rsidRPr="00930178" w:rsidRDefault="00797606" w:rsidP="00797606">
            <w:pPr>
              <w:snapToGrid w:val="0"/>
              <w:jc w:val="center"/>
              <w:rPr>
                <w:rFonts w:ascii="Calibri" w:hAnsi="Calibri" w:cs="Calibri"/>
                <w:b/>
                <w:sz w:val="18"/>
                <w:szCs w:val="18"/>
                <w:lang w:val="es-CO"/>
              </w:rPr>
            </w:pPr>
            <w:r w:rsidRPr="00930178">
              <w:rPr>
                <w:rFonts w:ascii="Calibri" w:hAnsi="Calibri" w:cs="Calibri"/>
                <w:b/>
                <w:sz w:val="18"/>
                <w:szCs w:val="18"/>
                <w:lang w:val="es-CO"/>
              </w:rPr>
              <w:t>Tipo Funcionalidad</w:t>
            </w:r>
          </w:p>
        </w:tc>
        <w:tc>
          <w:tcPr>
            <w:tcW w:w="3716" w:type="dxa"/>
            <w:tcBorders>
              <w:top w:val="single" w:sz="4" w:space="0" w:color="000000"/>
              <w:left w:val="single" w:sz="4" w:space="0" w:color="auto"/>
              <w:bottom w:val="single" w:sz="4" w:space="0" w:color="000000"/>
              <w:right w:val="single" w:sz="4" w:space="0" w:color="000000"/>
            </w:tcBorders>
            <w:shd w:val="clear" w:color="auto" w:fill="auto"/>
            <w:vAlign w:val="center"/>
          </w:tcPr>
          <w:p w14:paraId="7DF7B240" w14:textId="77777777" w:rsidR="00797606" w:rsidRPr="00930178" w:rsidRDefault="00797606" w:rsidP="00797606">
            <w:pPr>
              <w:snapToGrid w:val="0"/>
              <w:jc w:val="center"/>
              <w:rPr>
                <w:rFonts w:ascii="Calibri" w:hAnsi="Calibri" w:cs="Calibri"/>
                <w:b/>
                <w:sz w:val="18"/>
                <w:szCs w:val="18"/>
                <w:lang w:val="es-CO"/>
              </w:rPr>
            </w:pPr>
            <w:r w:rsidRPr="00930178">
              <w:rPr>
                <w:rFonts w:ascii="Calibri" w:hAnsi="Calibri" w:cs="Calibri"/>
                <w:b/>
                <w:sz w:val="18"/>
                <w:szCs w:val="18"/>
                <w:lang w:val="es-CO"/>
              </w:rPr>
              <w:t>Caso de uso</w:t>
            </w:r>
          </w:p>
        </w:tc>
      </w:tr>
      <w:tr w:rsidR="008D1EC5" w:rsidRPr="00930178" w14:paraId="4950029E" w14:textId="77777777" w:rsidTr="002503A1">
        <w:tc>
          <w:tcPr>
            <w:tcW w:w="1276" w:type="dxa"/>
            <w:tcBorders>
              <w:top w:val="single" w:sz="4" w:space="0" w:color="000000"/>
              <w:left w:val="single" w:sz="4" w:space="0" w:color="000000"/>
              <w:bottom w:val="single" w:sz="4" w:space="0" w:color="000000"/>
            </w:tcBorders>
            <w:shd w:val="clear" w:color="auto" w:fill="auto"/>
            <w:vAlign w:val="center"/>
          </w:tcPr>
          <w:p w14:paraId="5D9C9F23" w14:textId="77777777" w:rsidR="008D1EC5" w:rsidRPr="00930178" w:rsidRDefault="008D1EC5" w:rsidP="0095067A">
            <w:pPr>
              <w:snapToGrid w:val="0"/>
              <w:jc w:val="center"/>
              <w:rPr>
                <w:rFonts w:ascii="Calibri" w:hAnsi="Calibri" w:cs="Calibri"/>
                <w:color w:val="000000"/>
                <w:sz w:val="22"/>
                <w:szCs w:val="16"/>
                <w:lang w:val="es-CO"/>
              </w:rPr>
            </w:pPr>
          </w:p>
        </w:tc>
        <w:tc>
          <w:tcPr>
            <w:tcW w:w="1985" w:type="dxa"/>
            <w:tcBorders>
              <w:top w:val="single" w:sz="4" w:space="0" w:color="000000"/>
              <w:left w:val="single" w:sz="4" w:space="0" w:color="000000"/>
              <w:bottom w:val="single" w:sz="4" w:space="0" w:color="000000"/>
            </w:tcBorders>
            <w:shd w:val="clear" w:color="auto" w:fill="auto"/>
            <w:vAlign w:val="center"/>
          </w:tcPr>
          <w:p w14:paraId="5C91FC72" w14:textId="77777777" w:rsidR="008D1EC5" w:rsidRPr="00930178" w:rsidRDefault="008D1EC5" w:rsidP="004C25E3">
            <w:pPr>
              <w:snapToGrid w:val="0"/>
              <w:jc w:val="center"/>
              <w:rPr>
                <w:rFonts w:ascii="Calibri" w:hAnsi="Calibri" w:cs="Calibri"/>
                <w:color w:val="000000"/>
                <w:sz w:val="22"/>
                <w:szCs w:val="16"/>
                <w:lang w:val="es-CO"/>
              </w:rPr>
            </w:pPr>
          </w:p>
        </w:tc>
        <w:tc>
          <w:tcPr>
            <w:tcW w:w="1134" w:type="dxa"/>
            <w:tcBorders>
              <w:top w:val="single" w:sz="4" w:space="0" w:color="000000"/>
              <w:left w:val="single" w:sz="4" w:space="0" w:color="000000"/>
              <w:bottom w:val="single" w:sz="4" w:space="0" w:color="000000"/>
            </w:tcBorders>
            <w:shd w:val="clear" w:color="auto" w:fill="auto"/>
            <w:vAlign w:val="center"/>
          </w:tcPr>
          <w:p w14:paraId="678E8F7B" w14:textId="77777777" w:rsidR="008D1EC5" w:rsidRPr="00930178" w:rsidRDefault="008D1EC5" w:rsidP="006C3804">
            <w:pPr>
              <w:jc w:val="center"/>
              <w:rPr>
                <w:rFonts w:ascii="Calibri" w:hAnsi="Calibri" w:cs="Calibri"/>
                <w:b/>
                <w:sz w:val="22"/>
                <w:szCs w:val="16"/>
                <w:lang w:val="es-CO"/>
              </w:rPr>
            </w:pPr>
          </w:p>
        </w:tc>
        <w:tc>
          <w:tcPr>
            <w:tcW w:w="1275" w:type="dxa"/>
            <w:tcBorders>
              <w:top w:val="single" w:sz="4" w:space="0" w:color="000000"/>
              <w:left w:val="single" w:sz="4" w:space="0" w:color="000000"/>
              <w:bottom w:val="single" w:sz="4" w:space="0" w:color="000000"/>
              <w:right w:val="single" w:sz="4" w:space="0" w:color="auto"/>
            </w:tcBorders>
            <w:shd w:val="clear" w:color="auto" w:fill="auto"/>
            <w:vAlign w:val="center"/>
          </w:tcPr>
          <w:p w14:paraId="63235B5E" w14:textId="77777777" w:rsidR="008D1EC5" w:rsidRPr="00930178" w:rsidRDefault="008D1EC5" w:rsidP="0092009E">
            <w:pPr>
              <w:snapToGrid w:val="0"/>
              <w:jc w:val="center"/>
              <w:rPr>
                <w:rFonts w:ascii="Calibri" w:hAnsi="Calibri" w:cs="Calibri"/>
                <w:color w:val="000000"/>
                <w:sz w:val="22"/>
                <w:szCs w:val="16"/>
                <w:lang w:val="es-CO"/>
              </w:rPr>
            </w:pPr>
          </w:p>
        </w:tc>
        <w:tc>
          <w:tcPr>
            <w:tcW w:w="3716" w:type="dxa"/>
            <w:tcBorders>
              <w:top w:val="single" w:sz="4" w:space="0" w:color="000000"/>
              <w:left w:val="single" w:sz="4" w:space="0" w:color="auto"/>
              <w:bottom w:val="single" w:sz="4" w:space="0" w:color="000000"/>
              <w:right w:val="single" w:sz="4" w:space="0" w:color="000000"/>
            </w:tcBorders>
            <w:shd w:val="clear" w:color="auto" w:fill="auto"/>
            <w:vAlign w:val="center"/>
          </w:tcPr>
          <w:p w14:paraId="5E74FE63" w14:textId="77777777" w:rsidR="008D1EC5" w:rsidRPr="00930178" w:rsidRDefault="008D1EC5" w:rsidP="00256033">
            <w:pPr>
              <w:jc w:val="both"/>
              <w:rPr>
                <w:rFonts w:ascii="Calibri" w:hAnsi="Calibri" w:cs="Calibri"/>
                <w:color w:val="000000"/>
                <w:sz w:val="22"/>
                <w:szCs w:val="16"/>
                <w:lang w:val="es-CO"/>
              </w:rPr>
            </w:pPr>
          </w:p>
        </w:tc>
      </w:tr>
    </w:tbl>
    <w:p w14:paraId="1D813B65" w14:textId="77777777" w:rsidR="00504F39" w:rsidRPr="00930178" w:rsidRDefault="00504F39">
      <w:pPr>
        <w:rPr>
          <w:rFonts w:ascii="Calibri" w:hAnsi="Calibri" w:cs="Arial"/>
          <w:sz w:val="22"/>
          <w:lang w:val="es-CO"/>
        </w:rPr>
      </w:pPr>
    </w:p>
    <w:p w14:paraId="01D05CEC" w14:textId="77777777" w:rsidR="00E9074B" w:rsidRPr="00930178" w:rsidRDefault="00E9074B">
      <w:pPr>
        <w:rPr>
          <w:rFonts w:ascii="Calibri" w:hAnsi="Calibri" w:cs="Arial"/>
          <w:sz w:val="22"/>
          <w:lang w:val="es-CO"/>
        </w:rPr>
      </w:pPr>
      <w:r w:rsidRPr="00930178">
        <w:rPr>
          <w:rFonts w:ascii="Calibri" w:hAnsi="Calibri" w:cs="Arial"/>
          <w:sz w:val="22"/>
          <w:lang w:val="es-CO"/>
        </w:rPr>
        <w:t>Tipo de Requ</w:t>
      </w:r>
      <w:r w:rsidR="009F0973" w:rsidRPr="00930178">
        <w:rPr>
          <w:rFonts w:ascii="Calibri" w:hAnsi="Calibri" w:cs="Arial"/>
          <w:sz w:val="22"/>
          <w:lang w:val="es-CO"/>
        </w:rPr>
        <w:t>isito</w:t>
      </w:r>
      <w:r w:rsidR="000C1E55" w:rsidRPr="00930178">
        <w:rPr>
          <w:rFonts w:ascii="Calibri" w:hAnsi="Calibri" w:cs="Arial"/>
          <w:sz w:val="22"/>
          <w:lang w:val="es-CO"/>
        </w:rPr>
        <w:t xml:space="preserve">: E- Extensión </w:t>
      </w:r>
      <w:r w:rsidRPr="00930178">
        <w:rPr>
          <w:rFonts w:ascii="Calibri" w:hAnsi="Calibri" w:cs="Arial"/>
          <w:sz w:val="22"/>
          <w:lang w:val="es-CO"/>
        </w:rPr>
        <w:t xml:space="preserve"> M-Modificación  N-Nuevo </w:t>
      </w:r>
    </w:p>
    <w:p w14:paraId="31898B4C" w14:textId="77777777" w:rsidR="00151D30" w:rsidRPr="00930178" w:rsidRDefault="009F0973" w:rsidP="00C87A6B">
      <w:pPr>
        <w:jc w:val="both"/>
        <w:rPr>
          <w:rFonts w:ascii="Calibri" w:hAnsi="Calibri" w:cs="Arial"/>
          <w:sz w:val="22"/>
          <w:lang w:val="es-CO"/>
        </w:rPr>
      </w:pPr>
      <w:r w:rsidRPr="00930178">
        <w:rPr>
          <w:rFonts w:ascii="Calibri" w:hAnsi="Calibri" w:cs="Arial"/>
          <w:sz w:val="22"/>
          <w:lang w:val="es-CO"/>
        </w:rPr>
        <w:t xml:space="preserve">Tipo de Funcionalidad: </w:t>
      </w:r>
      <w:r w:rsidR="00797606" w:rsidRPr="00930178">
        <w:rPr>
          <w:rFonts w:ascii="Calibri" w:hAnsi="Calibri" w:cs="Arial"/>
          <w:sz w:val="22"/>
          <w:lang w:val="es-CO"/>
        </w:rPr>
        <w:t>MS -</w:t>
      </w:r>
      <w:r w:rsidR="00151D30" w:rsidRPr="00930178">
        <w:rPr>
          <w:rFonts w:ascii="Calibri" w:hAnsi="Calibri" w:cs="Arial"/>
          <w:sz w:val="22"/>
          <w:lang w:val="es-CO"/>
        </w:rPr>
        <w:t xml:space="preserve"> Soporte (Parametrizaci</w:t>
      </w:r>
      <w:r w:rsidR="00797606" w:rsidRPr="00930178">
        <w:rPr>
          <w:rFonts w:ascii="Calibri" w:hAnsi="Calibri" w:cs="Arial"/>
          <w:sz w:val="22"/>
          <w:lang w:val="es-CO"/>
        </w:rPr>
        <w:t>ó</w:t>
      </w:r>
      <w:r w:rsidR="00151D30" w:rsidRPr="00930178">
        <w:rPr>
          <w:rFonts w:ascii="Calibri" w:hAnsi="Calibri" w:cs="Arial"/>
          <w:sz w:val="22"/>
          <w:lang w:val="es-CO"/>
        </w:rPr>
        <w:t>n)</w:t>
      </w:r>
      <w:r w:rsidR="00797606" w:rsidRPr="00930178">
        <w:rPr>
          <w:rFonts w:ascii="Calibri" w:hAnsi="Calibri" w:cs="Arial"/>
          <w:sz w:val="22"/>
          <w:lang w:val="es-CO"/>
        </w:rPr>
        <w:t>,</w:t>
      </w:r>
      <w:r w:rsidR="00151D30" w:rsidRPr="00930178">
        <w:rPr>
          <w:rFonts w:ascii="Calibri" w:hAnsi="Calibri" w:cs="Arial"/>
          <w:sz w:val="22"/>
          <w:lang w:val="es-CO"/>
        </w:rPr>
        <w:t xml:space="preserve">  MO</w:t>
      </w:r>
      <w:r w:rsidR="00797606" w:rsidRPr="00930178">
        <w:rPr>
          <w:rFonts w:ascii="Calibri" w:hAnsi="Calibri" w:cs="Arial"/>
          <w:sz w:val="22"/>
          <w:lang w:val="es-CO"/>
        </w:rPr>
        <w:t>-</w:t>
      </w:r>
      <w:r w:rsidR="00151D30" w:rsidRPr="00930178">
        <w:rPr>
          <w:rFonts w:ascii="Calibri" w:hAnsi="Calibri" w:cs="Arial"/>
          <w:sz w:val="22"/>
          <w:lang w:val="es-CO"/>
        </w:rPr>
        <w:t>Operativo (Transaccional)</w:t>
      </w:r>
      <w:r w:rsidR="00797606" w:rsidRPr="00930178">
        <w:rPr>
          <w:rFonts w:ascii="Calibri" w:hAnsi="Calibri" w:cs="Arial"/>
          <w:sz w:val="22"/>
          <w:lang w:val="es-CO"/>
        </w:rPr>
        <w:t>,  MC-</w:t>
      </w:r>
      <w:r w:rsidR="00CB0319" w:rsidRPr="00930178">
        <w:rPr>
          <w:rFonts w:ascii="Calibri" w:hAnsi="Calibri" w:cs="Arial"/>
          <w:sz w:val="22"/>
          <w:lang w:val="es-CO"/>
        </w:rPr>
        <w:t xml:space="preserve"> Consulta</w:t>
      </w:r>
      <w:r w:rsidR="00797606" w:rsidRPr="00930178">
        <w:rPr>
          <w:rFonts w:ascii="Calibri" w:hAnsi="Calibri" w:cs="Arial"/>
          <w:sz w:val="22"/>
          <w:lang w:val="es-CO"/>
        </w:rPr>
        <w:t>,  MR-</w:t>
      </w:r>
      <w:r w:rsidR="000C1E55" w:rsidRPr="00930178">
        <w:rPr>
          <w:rFonts w:ascii="Calibri" w:hAnsi="Calibri" w:cs="Arial"/>
          <w:sz w:val="22"/>
          <w:lang w:val="es-CO"/>
        </w:rPr>
        <w:t>Reporte</w:t>
      </w:r>
      <w:r w:rsidR="00797606" w:rsidRPr="00930178">
        <w:rPr>
          <w:rFonts w:ascii="Calibri" w:hAnsi="Calibri" w:cs="Arial"/>
          <w:sz w:val="22"/>
          <w:lang w:val="es-CO"/>
        </w:rPr>
        <w:t>.</w:t>
      </w:r>
    </w:p>
    <w:p w14:paraId="04B1B9FB" w14:textId="77777777" w:rsidR="000A2E1D" w:rsidRPr="00930178" w:rsidRDefault="000A2E1D">
      <w:pPr>
        <w:rPr>
          <w:rFonts w:ascii="Calibri" w:hAnsi="Calibri" w:cs="Arial"/>
          <w:sz w:val="22"/>
          <w:lang w:val="es-CO"/>
        </w:rPr>
      </w:pPr>
    </w:p>
    <w:p w14:paraId="313894B9" w14:textId="77777777" w:rsidR="00FA1DAD" w:rsidRPr="00930178" w:rsidRDefault="00FA1DAD">
      <w:pPr>
        <w:rPr>
          <w:rFonts w:ascii="Calibri" w:hAnsi="Calibri" w:cs="Arial"/>
          <w:sz w:val="22"/>
          <w:lang w:val="es-CO"/>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3402"/>
        <w:gridCol w:w="4295"/>
      </w:tblGrid>
      <w:tr w:rsidR="00E9074B" w:rsidRPr="00930178" w14:paraId="51436796" w14:textId="77777777" w:rsidTr="00760926">
        <w:trPr>
          <w:trHeight w:val="155"/>
          <w:tblHeader/>
        </w:trPr>
        <w:tc>
          <w:tcPr>
            <w:tcW w:w="9540" w:type="dxa"/>
            <w:gridSpan w:val="3"/>
            <w:shd w:val="clear" w:color="auto" w:fill="D9D9D9"/>
            <w:vAlign w:val="center"/>
          </w:tcPr>
          <w:p w14:paraId="62AE3C12" w14:textId="77777777" w:rsidR="00E9074B" w:rsidRPr="00930178" w:rsidRDefault="00E9074B" w:rsidP="00B50582">
            <w:pPr>
              <w:numPr>
                <w:ilvl w:val="0"/>
                <w:numId w:val="5"/>
              </w:numPr>
              <w:snapToGrid w:val="0"/>
              <w:rPr>
                <w:rFonts w:ascii="Calibri" w:hAnsi="Calibri" w:cs="Arial"/>
                <w:b/>
                <w:sz w:val="20"/>
                <w:szCs w:val="20"/>
                <w:lang w:val="es-CO"/>
              </w:rPr>
            </w:pPr>
            <w:r w:rsidRPr="00930178">
              <w:rPr>
                <w:rFonts w:ascii="Calibri" w:hAnsi="Calibri" w:cs="Arial"/>
                <w:b/>
                <w:lang w:val="es-CO"/>
              </w:rPr>
              <w:t>DESCRIPCIÓN DE CASOS DE USO</w:t>
            </w:r>
          </w:p>
        </w:tc>
      </w:tr>
      <w:tr w:rsidR="00E9074B" w:rsidRPr="00930178" w14:paraId="270944CC" w14:textId="77777777" w:rsidTr="00760926">
        <w:trPr>
          <w:tblHeader/>
        </w:trPr>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1E9D8A9" w14:textId="77777777" w:rsidR="00E9074B" w:rsidRPr="00930178" w:rsidRDefault="00E9074B">
            <w:pPr>
              <w:snapToGrid w:val="0"/>
              <w:rPr>
                <w:rFonts w:ascii="Calibri" w:hAnsi="Calibri" w:cs="Arial"/>
                <w:b/>
                <w:sz w:val="20"/>
                <w:szCs w:val="20"/>
                <w:lang w:val="es-CO"/>
              </w:rPr>
            </w:pPr>
            <w:r w:rsidRPr="00930178">
              <w:rPr>
                <w:rFonts w:ascii="Calibri" w:hAnsi="Calibri" w:cs="Arial"/>
                <w:b/>
                <w:sz w:val="20"/>
                <w:szCs w:val="20"/>
                <w:lang w:val="es-CO"/>
              </w:rPr>
              <w:t>Modulo</w:t>
            </w:r>
          </w:p>
        </w:tc>
        <w:tc>
          <w:tcPr>
            <w:tcW w:w="3402" w:type="dxa"/>
            <w:tcBorders>
              <w:left w:val="single" w:sz="4" w:space="0" w:color="auto"/>
            </w:tcBorders>
            <w:shd w:val="clear" w:color="auto" w:fill="auto"/>
            <w:vAlign w:val="center"/>
          </w:tcPr>
          <w:p w14:paraId="232985D7" w14:textId="77777777" w:rsidR="00E9074B" w:rsidRPr="00930178" w:rsidRDefault="00E9074B">
            <w:pPr>
              <w:snapToGrid w:val="0"/>
              <w:rPr>
                <w:rFonts w:ascii="Calibri" w:hAnsi="Calibri" w:cs="Arial"/>
                <w:b/>
                <w:sz w:val="20"/>
                <w:szCs w:val="20"/>
                <w:lang w:val="es-CO"/>
              </w:rPr>
            </w:pPr>
            <w:r w:rsidRPr="00930178">
              <w:rPr>
                <w:rFonts w:ascii="Calibri" w:hAnsi="Calibri" w:cs="Arial"/>
                <w:b/>
                <w:sz w:val="20"/>
                <w:szCs w:val="20"/>
                <w:lang w:val="es-CO"/>
              </w:rPr>
              <w:t xml:space="preserve">Nombre </w:t>
            </w:r>
          </w:p>
        </w:tc>
        <w:tc>
          <w:tcPr>
            <w:tcW w:w="4295" w:type="dxa"/>
            <w:shd w:val="clear" w:color="auto" w:fill="auto"/>
            <w:vAlign w:val="center"/>
          </w:tcPr>
          <w:p w14:paraId="0B0056A9" w14:textId="77777777" w:rsidR="00E9074B" w:rsidRPr="00930178" w:rsidRDefault="00E9074B">
            <w:pPr>
              <w:snapToGrid w:val="0"/>
              <w:jc w:val="both"/>
              <w:rPr>
                <w:rFonts w:ascii="Calibri" w:hAnsi="Calibri" w:cs="Arial"/>
                <w:b/>
                <w:sz w:val="20"/>
                <w:szCs w:val="20"/>
                <w:lang w:val="es-CO"/>
              </w:rPr>
            </w:pPr>
            <w:r w:rsidRPr="00930178">
              <w:rPr>
                <w:rFonts w:ascii="Calibri" w:hAnsi="Calibri" w:cs="Arial"/>
                <w:b/>
                <w:sz w:val="20"/>
                <w:szCs w:val="20"/>
                <w:lang w:val="es-CO"/>
              </w:rPr>
              <w:t>Descripción</w:t>
            </w:r>
          </w:p>
        </w:tc>
      </w:tr>
      <w:tr w:rsidR="00AA3EBE" w:rsidRPr="00930178" w14:paraId="265A6A64" w14:textId="77777777" w:rsidTr="00760926">
        <w:trPr>
          <w:trHeight w:val="406"/>
        </w:trPr>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9A110D1" w14:textId="77777777" w:rsidR="00AA3EBE" w:rsidRPr="00930178" w:rsidRDefault="00AA3EBE" w:rsidP="00B51B08">
            <w:pPr>
              <w:snapToGrid w:val="0"/>
              <w:jc w:val="center"/>
              <w:rPr>
                <w:rFonts w:ascii="Calibri" w:hAnsi="Calibri" w:cs="Calibri"/>
                <w:color w:val="000000"/>
                <w:sz w:val="22"/>
                <w:szCs w:val="16"/>
                <w:lang w:val="es-CO"/>
              </w:rPr>
            </w:pPr>
          </w:p>
        </w:tc>
        <w:tc>
          <w:tcPr>
            <w:tcW w:w="3402" w:type="dxa"/>
            <w:tcBorders>
              <w:left w:val="single" w:sz="4" w:space="0" w:color="auto"/>
            </w:tcBorders>
            <w:shd w:val="clear" w:color="auto" w:fill="auto"/>
            <w:vAlign w:val="center"/>
          </w:tcPr>
          <w:p w14:paraId="230ED913" w14:textId="77777777" w:rsidR="00AA3EBE" w:rsidRPr="00930178" w:rsidRDefault="00AA3EBE" w:rsidP="004C25E3">
            <w:pPr>
              <w:jc w:val="both"/>
              <w:rPr>
                <w:rFonts w:ascii="Calibri" w:hAnsi="Calibri" w:cs="Calibri"/>
                <w:color w:val="000000"/>
                <w:sz w:val="22"/>
                <w:szCs w:val="16"/>
                <w:lang w:val="es-CO"/>
              </w:rPr>
            </w:pPr>
          </w:p>
        </w:tc>
        <w:tc>
          <w:tcPr>
            <w:tcW w:w="4295" w:type="dxa"/>
            <w:shd w:val="clear" w:color="auto" w:fill="auto"/>
            <w:vAlign w:val="center"/>
          </w:tcPr>
          <w:p w14:paraId="0BAA7BC2" w14:textId="77777777" w:rsidR="00765E06" w:rsidRPr="00765E06" w:rsidRDefault="00765E06" w:rsidP="00765E06">
            <w:pPr>
              <w:pStyle w:val="ListParagraph"/>
              <w:numPr>
                <w:ilvl w:val="0"/>
                <w:numId w:val="29"/>
              </w:numPr>
              <w:jc w:val="both"/>
              <w:rPr>
                <w:rFonts w:cs="Calibri"/>
                <w:lang w:eastAsia="es-CO"/>
              </w:rPr>
            </w:pPr>
          </w:p>
        </w:tc>
      </w:tr>
    </w:tbl>
    <w:p w14:paraId="75B0388B" w14:textId="77777777" w:rsidR="009F0973" w:rsidRPr="00930178" w:rsidRDefault="009F0973">
      <w:pPr>
        <w:rPr>
          <w:lang w:val="es-CO"/>
        </w:rPr>
      </w:pPr>
    </w:p>
    <w:p w14:paraId="047631DF" w14:textId="77777777" w:rsidR="00EE5FFF" w:rsidRPr="00930178" w:rsidRDefault="00EE5FFF">
      <w:pPr>
        <w:rPr>
          <w:lang w:val="es-CO"/>
        </w:rPr>
      </w:pPr>
    </w:p>
    <w:p w14:paraId="4563F7C7" w14:textId="77777777" w:rsidR="00EE5FFF" w:rsidRPr="00930178" w:rsidRDefault="00EE5FFF">
      <w:pPr>
        <w:rPr>
          <w:lang w:val="es-CO"/>
        </w:rPr>
      </w:pPr>
    </w:p>
    <w:tbl>
      <w:tblPr>
        <w:tblW w:w="9498" w:type="dxa"/>
        <w:tblInd w:w="108" w:type="dxa"/>
        <w:tblLayout w:type="fixed"/>
        <w:tblLook w:val="0000" w:firstRow="0" w:lastRow="0" w:firstColumn="0" w:lastColumn="0" w:noHBand="0" w:noVBand="0"/>
      </w:tblPr>
      <w:tblGrid>
        <w:gridCol w:w="1560"/>
        <w:gridCol w:w="7938"/>
      </w:tblGrid>
      <w:tr w:rsidR="00E9074B" w:rsidRPr="00930178" w14:paraId="5E829116" w14:textId="77777777" w:rsidTr="00D94BC2">
        <w:trPr>
          <w:trHeight w:val="155"/>
        </w:trPr>
        <w:tc>
          <w:tcPr>
            <w:tcW w:w="9498" w:type="dxa"/>
            <w:gridSpan w:val="2"/>
            <w:tcBorders>
              <w:top w:val="single" w:sz="4" w:space="0" w:color="000000"/>
              <w:left w:val="single" w:sz="4" w:space="0" w:color="000000"/>
              <w:bottom w:val="single" w:sz="4" w:space="0" w:color="000000"/>
              <w:right w:val="single" w:sz="4" w:space="0" w:color="000000"/>
            </w:tcBorders>
            <w:shd w:val="clear" w:color="auto" w:fill="D9D9D9"/>
          </w:tcPr>
          <w:p w14:paraId="272556E0" w14:textId="77777777" w:rsidR="00E9074B" w:rsidRPr="00930178" w:rsidRDefault="000C1E55" w:rsidP="00B50582">
            <w:pPr>
              <w:numPr>
                <w:ilvl w:val="0"/>
                <w:numId w:val="5"/>
              </w:numPr>
              <w:snapToGrid w:val="0"/>
              <w:rPr>
                <w:rFonts w:ascii="Calibri" w:hAnsi="Calibri" w:cs="Arial"/>
                <w:b/>
                <w:lang w:val="es-CO"/>
              </w:rPr>
            </w:pPr>
            <w:r w:rsidRPr="00930178">
              <w:rPr>
                <w:rFonts w:ascii="Calibri" w:hAnsi="Calibri" w:cs="Arial"/>
                <w:b/>
                <w:lang w:val="es-CO"/>
              </w:rPr>
              <w:t>REQUISITOS</w:t>
            </w:r>
            <w:r w:rsidR="00E9074B" w:rsidRPr="00930178">
              <w:rPr>
                <w:rFonts w:ascii="Calibri" w:hAnsi="Calibri" w:cs="Arial"/>
                <w:b/>
                <w:lang w:val="es-CO"/>
              </w:rPr>
              <w:t xml:space="preserve"> NO FUNCIONALES</w:t>
            </w:r>
          </w:p>
        </w:tc>
      </w:tr>
      <w:tr w:rsidR="00504F39" w:rsidRPr="00930178" w14:paraId="2945A063" w14:textId="77777777" w:rsidTr="00D94B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1560" w:type="dxa"/>
          </w:tcPr>
          <w:p w14:paraId="5204DE4B" w14:textId="77777777" w:rsidR="00504F39" w:rsidRPr="00930178" w:rsidRDefault="00504F39" w:rsidP="006C3804">
            <w:pPr>
              <w:jc w:val="center"/>
              <w:rPr>
                <w:rFonts w:ascii="Calibri" w:hAnsi="Calibri" w:cs="Arial"/>
                <w:b/>
                <w:lang w:val="es-CO"/>
              </w:rPr>
            </w:pPr>
            <w:r w:rsidRPr="00930178">
              <w:rPr>
                <w:rFonts w:ascii="Calibri" w:hAnsi="Calibri" w:cs="Arial"/>
                <w:b/>
                <w:lang w:val="es-CO"/>
              </w:rPr>
              <w:t>Tipo</w:t>
            </w:r>
          </w:p>
        </w:tc>
        <w:tc>
          <w:tcPr>
            <w:tcW w:w="7938" w:type="dxa"/>
          </w:tcPr>
          <w:p w14:paraId="1FD0D344" w14:textId="77777777" w:rsidR="00504F39" w:rsidRPr="00930178" w:rsidRDefault="00504F39" w:rsidP="006C3804">
            <w:pPr>
              <w:jc w:val="center"/>
              <w:rPr>
                <w:rFonts w:ascii="Calibri" w:hAnsi="Calibri" w:cs="Arial"/>
                <w:b/>
                <w:lang w:val="es-CO"/>
              </w:rPr>
            </w:pPr>
            <w:r w:rsidRPr="00930178">
              <w:rPr>
                <w:rFonts w:ascii="Calibri" w:hAnsi="Calibri" w:cs="Arial"/>
                <w:b/>
                <w:lang w:val="es-CO"/>
              </w:rPr>
              <w:t>Descripción</w:t>
            </w:r>
          </w:p>
        </w:tc>
      </w:tr>
      <w:tr w:rsidR="00504F39" w:rsidRPr="00930178" w14:paraId="7E7BA724" w14:textId="77777777" w:rsidTr="00D94B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1560" w:type="dxa"/>
          </w:tcPr>
          <w:p w14:paraId="6F26B0C8" w14:textId="77777777" w:rsidR="00504F39" w:rsidRPr="00930178" w:rsidRDefault="00504F39" w:rsidP="006C3804">
            <w:pPr>
              <w:rPr>
                <w:rFonts w:ascii="Calibri" w:hAnsi="Calibri" w:cs="Arial"/>
                <w:sz w:val="22"/>
                <w:szCs w:val="22"/>
                <w:lang w:val="es-CO"/>
              </w:rPr>
            </w:pPr>
            <w:r w:rsidRPr="00930178">
              <w:rPr>
                <w:rFonts w:ascii="Calibri" w:hAnsi="Calibri" w:cs="Arial"/>
                <w:sz w:val="22"/>
                <w:szCs w:val="22"/>
                <w:lang w:val="es-CO"/>
              </w:rPr>
              <w:t>Usabilidad</w:t>
            </w:r>
          </w:p>
        </w:tc>
        <w:tc>
          <w:tcPr>
            <w:tcW w:w="7938" w:type="dxa"/>
          </w:tcPr>
          <w:p w14:paraId="3A58D90D" w14:textId="77777777" w:rsidR="00504F39" w:rsidRPr="00930178" w:rsidRDefault="00504F39" w:rsidP="00D46292">
            <w:pPr>
              <w:jc w:val="both"/>
              <w:rPr>
                <w:rFonts w:ascii="Calibri" w:hAnsi="Calibri" w:cs="Arial"/>
                <w:sz w:val="22"/>
                <w:szCs w:val="22"/>
                <w:lang w:val="es-CO"/>
              </w:rPr>
            </w:pPr>
            <w:r w:rsidRPr="00930178">
              <w:rPr>
                <w:rFonts w:ascii="Calibri" w:hAnsi="Calibri" w:cs="Arial"/>
                <w:sz w:val="22"/>
                <w:szCs w:val="22"/>
                <w:lang w:val="es-CO"/>
              </w:rPr>
              <w:t>¿Existen consideraciones adicionales en cuanto a perfiles, mensajes, ventanas emergentes, contraste de las pantallas, navegación, menús, acceso a personas con limitaciones?</w:t>
            </w:r>
          </w:p>
          <w:p w14:paraId="7D8B8CE1" w14:textId="77777777" w:rsidR="00504F39" w:rsidRPr="00930178" w:rsidRDefault="00504F39" w:rsidP="006C3804">
            <w:pPr>
              <w:rPr>
                <w:rFonts w:ascii="Calibri" w:hAnsi="Calibri" w:cs="Arial"/>
                <w:sz w:val="22"/>
                <w:szCs w:val="22"/>
                <w:lang w:val="es-CO"/>
              </w:rPr>
            </w:pPr>
            <w:r w:rsidRPr="00930178">
              <w:rPr>
                <w:rFonts w:ascii="Calibri" w:hAnsi="Calibri" w:cs="Arial"/>
                <w:sz w:val="22"/>
                <w:szCs w:val="22"/>
                <w:lang w:val="es-CO"/>
              </w:rPr>
              <w:t xml:space="preserve">SI  ___   NO </w:t>
            </w:r>
            <w:r w:rsidRPr="00930178">
              <w:rPr>
                <w:rFonts w:ascii="Calibri" w:hAnsi="Calibri" w:cs="Arial"/>
                <w:sz w:val="22"/>
                <w:szCs w:val="22"/>
                <w:u w:val="single"/>
                <w:lang w:val="es-CO"/>
              </w:rPr>
              <w:t>_</w:t>
            </w:r>
            <w:r w:rsidRPr="00930178">
              <w:rPr>
                <w:rFonts w:ascii="Calibri" w:hAnsi="Calibri" w:cs="Arial"/>
                <w:b/>
                <w:sz w:val="22"/>
                <w:szCs w:val="22"/>
                <w:u w:val="single"/>
                <w:lang w:val="es-CO"/>
              </w:rPr>
              <w:t xml:space="preserve"> x</w:t>
            </w:r>
            <w:r w:rsidRPr="00930178">
              <w:rPr>
                <w:rFonts w:ascii="Calibri" w:hAnsi="Calibri" w:cs="Arial"/>
                <w:sz w:val="22"/>
                <w:szCs w:val="22"/>
                <w:u w:val="single"/>
                <w:lang w:val="es-CO"/>
              </w:rPr>
              <w:t xml:space="preserve"> _</w:t>
            </w:r>
          </w:p>
          <w:p w14:paraId="6DA886AD" w14:textId="77777777" w:rsidR="00504F39" w:rsidRPr="00930178" w:rsidRDefault="00504F39" w:rsidP="006C3804">
            <w:pPr>
              <w:rPr>
                <w:rFonts w:ascii="Calibri" w:hAnsi="Calibri" w:cs="Arial"/>
                <w:sz w:val="22"/>
                <w:szCs w:val="22"/>
                <w:lang w:val="es-CO"/>
              </w:rPr>
            </w:pPr>
          </w:p>
          <w:p w14:paraId="75438D43" w14:textId="77777777" w:rsidR="00504F39" w:rsidRPr="00930178" w:rsidRDefault="00504F39" w:rsidP="006C3804">
            <w:pPr>
              <w:rPr>
                <w:rFonts w:ascii="Calibri" w:hAnsi="Calibri" w:cs="Arial"/>
                <w:sz w:val="22"/>
                <w:szCs w:val="22"/>
                <w:lang w:val="es-CO"/>
              </w:rPr>
            </w:pPr>
            <w:r w:rsidRPr="00930178">
              <w:rPr>
                <w:rFonts w:ascii="Calibri" w:hAnsi="Calibri" w:cs="Arial"/>
                <w:sz w:val="22"/>
                <w:szCs w:val="22"/>
                <w:lang w:val="es-CO"/>
              </w:rPr>
              <w:t>En caso afirmativo indique el requerimiento:</w:t>
            </w:r>
          </w:p>
          <w:p w14:paraId="3B8F2B44" w14:textId="77777777" w:rsidR="00504F39" w:rsidRPr="00930178" w:rsidRDefault="00504F39" w:rsidP="006C3804">
            <w:pPr>
              <w:rPr>
                <w:rFonts w:ascii="Calibri" w:hAnsi="Calibri" w:cs="Arial"/>
                <w:sz w:val="22"/>
                <w:szCs w:val="22"/>
                <w:lang w:val="es-CO"/>
              </w:rPr>
            </w:pPr>
          </w:p>
        </w:tc>
      </w:tr>
      <w:tr w:rsidR="00504F39" w:rsidRPr="00930178" w14:paraId="1ABDE316" w14:textId="77777777" w:rsidTr="00D94B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1560" w:type="dxa"/>
          </w:tcPr>
          <w:p w14:paraId="68C80F4E" w14:textId="77777777" w:rsidR="00504F39" w:rsidRPr="00930178" w:rsidRDefault="00504F39" w:rsidP="006C3804">
            <w:pPr>
              <w:rPr>
                <w:rFonts w:ascii="Calibri" w:hAnsi="Calibri" w:cs="Arial"/>
                <w:sz w:val="22"/>
                <w:szCs w:val="22"/>
                <w:lang w:val="es-CO"/>
              </w:rPr>
            </w:pPr>
            <w:r w:rsidRPr="00930178">
              <w:rPr>
                <w:rFonts w:ascii="Calibri" w:hAnsi="Calibri" w:cs="Arial"/>
                <w:sz w:val="22"/>
                <w:szCs w:val="22"/>
                <w:lang w:val="es-CO"/>
              </w:rPr>
              <w:lastRenderedPageBreak/>
              <w:t>Seguridad</w:t>
            </w:r>
          </w:p>
        </w:tc>
        <w:tc>
          <w:tcPr>
            <w:tcW w:w="7938" w:type="dxa"/>
          </w:tcPr>
          <w:p w14:paraId="5E000DA8" w14:textId="77777777" w:rsidR="00504F39" w:rsidRPr="00930178" w:rsidRDefault="00504F39" w:rsidP="00D46292">
            <w:pPr>
              <w:jc w:val="both"/>
              <w:rPr>
                <w:rFonts w:ascii="Calibri" w:hAnsi="Calibri" w:cs="Arial"/>
                <w:sz w:val="22"/>
                <w:szCs w:val="22"/>
                <w:lang w:val="es-CO"/>
              </w:rPr>
            </w:pPr>
            <w:r w:rsidRPr="00930178">
              <w:rPr>
                <w:rFonts w:ascii="Calibri" w:hAnsi="Calibri" w:cs="Arial"/>
                <w:sz w:val="22"/>
                <w:szCs w:val="22"/>
                <w:lang w:val="es-CO"/>
              </w:rPr>
              <w:t>¿Existen consideraciones adicionales en cuanto a  controles de acceso, logs de auditoría, comunicación segura, privacidad, autorización funcional?</w:t>
            </w:r>
          </w:p>
          <w:p w14:paraId="4318DC91" w14:textId="77777777" w:rsidR="00504F39" w:rsidRPr="00930178" w:rsidRDefault="00504F39" w:rsidP="006C3804">
            <w:pPr>
              <w:rPr>
                <w:rFonts w:ascii="Calibri" w:hAnsi="Calibri" w:cs="Arial"/>
                <w:sz w:val="22"/>
                <w:szCs w:val="22"/>
                <w:lang w:val="es-CO"/>
              </w:rPr>
            </w:pPr>
            <w:r w:rsidRPr="00930178">
              <w:rPr>
                <w:rFonts w:ascii="Calibri" w:hAnsi="Calibri" w:cs="Arial"/>
                <w:sz w:val="22"/>
                <w:szCs w:val="22"/>
                <w:lang w:val="es-CO"/>
              </w:rPr>
              <w:t>SI  _</w:t>
            </w:r>
            <w:r w:rsidR="00891B08" w:rsidRPr="00930178">
              <w:rPr>
                <w:rFonts w:ascii="Calibri" w:hAnsi="Calibri" w:cs="Arial"/>
                <w:b/>
                <w:sz w:val="22"/>
                <w:szCs w:val="22"/>
                <w:u w:val="single"/>
                <w:lang w:val="es-CO"/>
              </w:rPr>
              <w:t xml:space="preserve"> x</w:t>
            </w:r>
            <w:r w:rsidR="00891B08" w:rsidRPr="00930178">
              <w:rPr>
                <w:rFonts w:ascii="Calibri" w:hAnsi="Calibri" w:cs="Arial"/>
                <w:sz w:val="22"/>
                <w:szCs w:val="22"/>
                <w:lang w:val="es-CO"/>
              </w:rPr>
              <w:t xml:space="preserve"> </w:t>
            </w:r>
            <w:r w:rsidRPr="00930178">
              <w:rPr>
                <w:rFonts w:ascii="Calibri" w:hAnsi="Calibri" w:cs="Arial"/>
                <w:sz w:val="22"/>
                <w:szCs w:val="22"/>
                <w:lang w:val="es-CO"/>
              </w:rPr>
              <w:t xml:space="preserve">_   NO </w:t>
            </w:r>
            <w:r w:rsidRPr="00930178">
              <w:rPr>
                <w:rFonts w:ascii="Calibri" w:hAnsi="Calibri" w:cs="Arial"/>
                <w:sz w:val="22"/>
                <w:szCs w:val="22"/>
                <w:u w:val="single"/>
                <w:lang w:val="es-CO"/>
              </w:rPr>
              <w:t>_</w:t>
            </w:r>
            <w:r w:rsidR="002834CD" w:rsidRPr="00930178">
              <w:rPr>
                <w:rFonts w:ascii="Calibri" w:hAnsi="Calibri" w:cs="Arial"/>
                <w:b/>
                <w:sz w:val="22"/>
                <w:szCs w:val="22"/>
                <w:u w:val="single"/>
                <w:lang w:val="es-CO"/>
              </w:rPr>
              <w:t xml:space="preserve"> </w:t>
            </w:r>
            <w:r w:rsidRPr="00930178">
              <w:rPr>
                <w:rFonts w:ascii="Calibri" w:hAnsi="Calibri" w:cs="Arial"/>
                <w:sz w:val="22"/>
                <w:szCs w:val="22"/>
                <w:u w:val="single"/>
                <w:lang w:val="es-CO"/>
              </w:rPr>
              <w:t>_</w:t>
            </w:r>
          </w:p>
          <w:p w14:paraId="2BD28E27" w14:textId="77777777" w:rsidR="00504F39" w:rsidRPr="00930178" w:rsidRDefault="00504F39" w:rsidP="006C3804">
            <w:pPr>
              <w:rPr>
                <w:rFonts w:ascii="Calibri" w:hAnsi="Calibri" w:cs="Arial"/>
                <w:sz w:val="22"/>
                <w:szCs w:val="22"/>
                <w:lang w:val="es-CO"/>
              </w:rPr>
            </w:pPr>
          </w:p>
          <w:p w14:paraId="47A44216" w14:textId="77777777" w:rsidR="00504F39" w:rsidRPr="00930178" w:rsidRDefault="00504F39" w:rsidP="006C3804">
            <w:pPr>
              <w:rPr>
                <w:rFonts w:ascii="Calibri" w:hAnsi="Calibri" w:cs="Arial"/>
                <w:sz w:val="22"/>
                <w:szCs w:val="22"/>
                <w:lang w:val="es-CO"/>
              </w:rPr>
            </w:pPr>
            <w:r w:rsidRPr="00930178">
              <w:rPr>
                <w:rFonts w:ascii="Calibri" w:hAnsi="Calibri" w:cs="Arial"/>
                <w:sz w:val="22"/>
                <w:szCs w:val="22"/>
                <w:lang w:val="es-CO"/>
              </w:rPr>
              <w:t>En caso afirmativo indique el requerimiento:</w:t>
            </w:r>
          </w:p>
          <w:p w14:paraId="0388309F" w14:textId="77777777" w:rsidR="00504F39" w:rsidRPr="00930178" w:rsidRDefault="00A24B55" w:rsidP="00765E06">
            <w:pPr>
              <w:pStyle w:val="ListParagraph"/>
              <w:numPr>
                <w:ilvl w:val="0"/>
                <w:numId w:val="21"/>
              </w:numPr>
              <w:rPr>
                <w:rFonts w:cs="Arial"/>
              </w:rPr>
            </w:pPr>
            <w:r w:rsidRPr="00930178">
              <w:rPr>
                <w:rFonts w:cs="Arial"/>
              </w:rPr>
              <w:t xml:space="preserve">Se debe garantizar la </w:t>
            </w:r>
            <w:r w:rsidR="000C27CA" w:rsidRPr="00930178">
              <w:rPr>
                <w:rFonts w:cs="Arial"/>
              </w:rPr>
              <w:t xml:space="preserve">Integridad y la privacidad </w:t>
            </w:r>
            <w:r w:rsidRPr="00930178">
              <w:rPr>
                <w:rFonts w:cs="Arial"/>
              </w:rPr>
              <w:t xml:space="preserve">de la información </w:t>
            </w:r>
          </w:p>
        </w:tc>
      </w:tr>
      <w:tr w:rsidR="00504F39" w:rsidRPr="00930178" w14:paraId="11A32C3D" w14:textId="77777777" w:rsidTr="00D94B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1560" w:type="dxa"/>
            <w:tcBorders>
              <w:top w:val="single" w:sz="4" w:space="0" w:color="auto"/>
              <w:left w:val="single" w:sz="4" w:space="0" w:color="auto"/>
              <w:bottom w:val="single" w:sz="4" w:space="0" w:color="auto"/>
              <w:right w:val="single" w:sz="4" w:space="0" w:color="auto"/>
            </w:tcBorders>
          </w:tcPr>
          <w:p w14:paraId="01BD73A0" w14:textId="77777777" w:rsidR="00504F39" w:rsidRPr="00930178" w:rsidRDefault="00504F39" w:rsidP="006C3804">
            <w:pPr>
              <w:rPr>
                <w:rFonts w:ascii="Calibri" w:hAnsi="Calibri" w:cs="Arial"/>
                <w:sz w:val="22"/>
                <w:szCs w:val="22"/>
                <w:lang w:val="es-CO"/>
              </w:rPr>
            </w:pPr>
            <w:r w:rsidRPr="00930178">
              <w:rPr>
                <w:rFonts w:ascii="Calibri" w:hAnsi="Calibri" w:cs="Arial"/>
                <w:sz w:val="22"/>
                <w:szCs w:val="22"/>
                <w:lang w:val="es-CO"/>
              </w:rPr>
              <w:t>Confiabilidad</w:t>
            </w:r>
          </w:p>
        </w:tc>
        <w:tc>
          <w:tcPr>
            <w:tcW w:w="7938" w:type="dxa"/>
            <w:tcBorders>
              <w:top w:val="single" w:sz="4" w:space="0" w:color="auto"/>
              <w:left w:val="single" w:sz="4" w:space="0" w:color="auto"/>
              <w:bottom w:val="single" w:sz="4" w:space="0" w:color="auto"/>
              <w:right w:val="single" w:sz="4" w:space="0" w:color="auto"/>
            </w:tcBorders>
          </w:tcPr>
          <w:p w14:paraId="5C09702E" w14:textId="77777777" w:rsidR="00504F39" w:rsidRPr="00930178" w:rsidRDefault="00504F39" w:rsidP="00D46292">
            <w:pPr>
              <w:jc w:val="both"/>
              <w:rPr>
                <w:rFonts w:ascii="Calibri" w:hAnsi="Calibri" w:cs="Arial"/>
                <w:sz w:val="22"/>
                <w:szCs w:val="22"/>
                <w:lang w:val="es-CO"/>
              </w:rPr>
            </w:pPr>
            <w:r w:rsidRPr="00930178">
              <w:rPr>
                <w:rFonts w:ascii="Calibri" w:hAnsi="Calibri" w:cs="Arial"/>
                <w:sz w:val="22"/>
                <w:szCs w:val="22"/>
                <w:lang w:val="es-CO"/>
              </w:rPr>
              <w:t>¿Existen consideraciones adicionales en cuanto a  confiabilidad de la información, horarios de operación, precisión numérica de la información, características de contingencia, tiempos  promedio de fallas?</w:t>
            </w:r>
          </w:p>
          <w:p w14:paraId="7121713F" w14:textId="77777777" w:rsidR="00504F39" w:rsidRPr="00930178" w:rsidRDefault="00B137FC" w:rsidP="006C3804">
            <w:pPr>
              <w:rPr>
                <w:rFonts w:ascii="Calibri" w:hAnsi="Calibri" w:cs="Arial"/>
                <w:sz w:val="22"/>
                <w:szCs w:val="22"/>
                <w:lang w:val="es-CO"/>
              </w:rPr>
            </w:pPr>
            <w:r w:rsidRPr="00930178">
              <w:rPr>
                <w:rFonts w:ascii="Calibri" w:hAnsi="Calibri" w:cs="Arial"/>
                <w:sz w:val="22"/>
                <w:szCs w:val="22"/>
                <w:lang w:val="es-CO"/>
              </w:rPr>
              <w:t>SI  _</w:t>
            </w:r>
            <w:r w:rsidR="00891B08" w:rsidRPr="00930178">
              <w:rPr>
                <w:rFonts w:ascii="Calibri" w:hAnsi="Calibri" w:cs="Arial"/>
                <w:b/>
                <w:sz w:val="22"/>
                <w:szCs w:val="22"/>
                <w:u w:val="single"/>
                <w:lang w:val="es-CO"/>
              </w:rPr>
              <w:t xml:space="preserve"> x</w:t>
            </w:r>
            <w:r w:rsidR="00A24B55" w:rsidRPr="00930178">
              <w:rPr>
                <w:rFonts w:ascii="Calibri" w:hAnsi="Calibri" w:cs="Arial"/>
                <w:b/>
                <w:sz w:val="22"/>
                <w:szCs w:val="22"/>
                <w:u w:val="single"/>
                <w:lang w:val="es-CO"/>
              </w:rPr>
              <w:t xml:space="preserve"> </w:t>
            </w:r>
            <w:r w:rsidR="00504F39" w:rsidRPr="00930178">
              <w:rPr>
                <w:rFonts w:ascii="Calibri" w:hAnsi="Calibri" w:cs="Arial"/>
                <w:sz w:val="22"/>
                <w:szCs w:val="22"/>
                <w:lang w:val="es-CO"/>
              </w:rPr>
              <w:t xml:space="preserve">_   NO </w:t>
            </w:r>
            <w:r w:rsidR="00504F39" w:rsidRPr="00930178">
              <w:rPr>
                <w:rFonts w:ascii="Calibri" w:hAnsi="Calibri" w:cs="Arial"/>
                <w:sz w:val="22"/>
                <w:szCs w:val="22"/>
                <w:u w:val="single"/>
                <w:lang w:val="es-CO"/>
              </w:rPr>
              <w:t>_ _</w:t>
            </w:r>
          </w:p>
          <w:p w14:paraId="2B027B3E" w14:textId="77777777" w:rsidR="00504F39" w:rsidRPr="00930178" w:rsidRDefault="00504F39" w:rsidP="006C3804">
            <w:pPr>
              <w:rPr>
                <w:rFonts w:ascii="Calibri" w:hAnsi="Calibri" w:cs="Arial"/>
                <w:sz w:val="22"/>
                <w:szCs w:val="22"/>
                <w:lang w:val="es-CO"/>
              </w:rPr>
            </w:pPr>
          </w:p>
          <w:p w14:paraId="193ECF05" w14:textId="77777777" w:rsidR="00504F39" w:rsidRPr="00930178" w:rsidRDefault="00504F39" w:rsidP="006C3804">
            <w:pPr>
              <w:rPr>
                <w:rFonts w:ascii="Calibri" w:hAnsi="Calibri" w:cs="Arial"/>
                <w:sz w:val="22"/>
                <w:szCs w:val="22"/>
                <w:lang w:val="es-CO"/>
              </w:rPr>
            </w:pPr>
            <w:r w:rsidRPr="00930178">
              <w:rPr>
                <w:rFonts w:ascii="Calibri" w:hAnsi="Calibri" w:cs="Arial"/>
                <w:sz w:val="22"/>
                <w:szCs w:val="22"/>
                <w:lang w:val="es-CO"/>
              </w:rPr>
              <w:t>En caso afirmativo indique el requerimiento:</w:t>
            </w:r>
          </w:p>
          <w:p w14:paraId="1998AFF6" w14:textId="77777777" w:rsidR="002834CD" w:rsidRPr="00765E06" w:rsidRDefault="002834CD" w:rsidP="00765E06">
            <w:pPr>
              <w:rPr>
                <w:rFonts w:cs="Arial"/>
              </w:rPr>
            </w:pPr>
          </w:p>
        </w:tc>
      </w:tr>
      <w:tr w:rsidR="00504F39" w:rsidRPr="00930178" w14:paraId="729F189F" w14:textId="77777777" w:rsidTr="00D94B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1560" w:type="dxa"/>
            <w:tcBorders>
              <w:top w:val="single" w:sz="4" w:space="0" w:color="auto"/>
              <w:left w:val="single" w:sz="4" w:space="0" w:color="auto"/>
              <w:bottom w:val="single" w:sz="4" w:space="0" w:color="auto"/>
              <w:right w:val="single" w:sz="4" w:space="0" w:color="auto"/>
            </w:tcBorders>
          </w:tcPr>
          <w:p w14:paraId="3BE4D8A8" w14:textId="77777777" w:rsidR="00504F39" w:rsidRPr="00930178" w:rsidRDefault="00504F39" w:rsidP="006C3804">
            <w:pPr>
              <w:rPr>
                <w:rFonts w:ascii="Calibri" w:hAnsi="Calibri" w:cs="Arial"/>
                <w:sz w:val="22"/>
                <w:szCs w:val="22"/>
                <w:lang w:val="es-CO"/>
              </w:rPr>
            </w:pPr>
            <w:r w:rsidRPr="00930178">
              <w:rPr>
                <w:rFonts w:ascii="Calibri" w:hAnsi="Calibri" w:cs="Arial"/>
                <w:sz w:val="22"/>
                <w:szCs w:val="22"/>
                <w:lang w:val="es-CO"/>
              </w:rPr>
              <w:t>Desempeño</w:t>
            </w:r>
          </w:p>
        </w:tc>
        <w:tc>
          <w:tcPr>
            <w:tcW w:w="7938" w:type="dxa"/>
            <w:tcBorders>
              <w:top w:val="single" w:sz="4" w:space="0" w:color="auto"/>
              <w:left w:val="single" w:sz="4" w:space="0" w:color="auto"/>
              <w:bottom w:val="single" w:sz="4" w:space="0" w:color="auto"/>
              <w:right w:val="single" w:sz="4" w:space="0" w:color="auto"/>
            </w:tcBorders>
          </w:tcPr>
          <w:p w14:paraId="55587D39" w14:textId="77777777" w:rsidR="00504F39" w:rsidRPr="00930178" w:rsidRDefault="00504F39" w:rsidP="006C3804">
            <w:pPr>
              <w:rPr>
                <w:rFonts w:ascii="Calibri" w:hAnsi="Calibri" w:cs="Arial"/>
                <w:sz w:val="22"/>
                <w:szCs w:val="22"/>
                <w:lang w:val="es-CO"/>
              </w:rPr>
            </w:pPr>
            <w:r w:rsidRPr="00930178">
              <w:rPr>
                <w:rFonts w:ascii="Calibri" w:hAnsi="Calibri" w:cs="Arial"/>
                <w:sz w:val="22"/>
                <w:szCs w:val="22"/>
                <w:lang w:val="es-CO"/>
              </w:rPr>
              <w:t>¿Existen consideraciones adicionales en cuanto a  tiempos de espera, capacidad esperada, concurrencia,  modos de degradación y uso de recursos?</w:t>
            </w:r>
          </w:p>
          <w:p w14:paraId="3EC8C587" w14:textId="77777777" w:rsidR="00504F39" w:rsidRPr="00930178" w:rsidRDefault="00504F39" w:rsidP="006C3804">
            <w:pPr>
              <w:rPr>
                <w:rFonts w:ascii="Calibri" w:hAnsi="Calibri" w:cs="Arial"/>
                <w:sz w:val="22"/>
                <w:szCs w:val="22"/>
                <w:lang w:val="es-CO"/>
              </w:rPr>
            </w:pPr>
          </w:p>
          <w:p w14:paraId="374EB35F" w14:textId="77777777" w:rsidR="00504F39" w:rsidRPr="00930178" w:rsidRDefault="00504F39" w:rsidP="006C3804">
            <w:pPr>
              <w:rPr>
                <w:rFonts w:ascii="Calibri" w:hAnsi="Calibri" w:cs="Arial"/>
                <w:sz w:val="22"/>
                <w:szCs w:val="22"/>
                <w:lang w:val="es-CO"/>
              </w:rPr>
            </w:pPr>
            <w:r w:rsidRPr="00930178">
              <w:rPr>
                <w:rFonts w:ascii="Calibri" w:hAnsi="Calibri" w:cs="Arial"/>
                <w:sz w:val="22"/>
                <w:szCs w:val="22"/>
                <w:lang w:val="es-CO"/>
              </w:rPr>
              <w:t>SI  _</w:t>
            </w:r>
            <w:r w:rsidR="00891B08" w:rsidRPr="00930178">
              <w:rPr>
                <w:rFonts w:ascii="Calibri" w:hAnsi="Calibri" w:cs="Arial"/>
                <w:b/>
                <w:sz w:val="22"/>
                <w:szCs w:val="22"/>
                <w:u w:val="single"/>
                <w:lang w:val="es-CO"/>
              </w:rPr>
              <w:t xml:space="preserve"> x</w:t>
            </w:r>
            <w:r w:rsidR="00891B08" w:rsidRPr="00930178">
              <w:rPr>
                <w:rFonts w:ascii="Calibri" w:hAnsi="Calibri" w:cs="Arial"/>
                <w:sz w:val="22"/>
                <w:szCs w:val="22"/>
                <w:u w:val="single"/>
                <w:lang w:val="es-CO"/>
              </w:rPr>
              <w:t xml:space="preserve"> </w:t>
            </w:r>
            <w:r w:rsidRPr="00930178">
              <w:rPr>
                <w:rFonts w:ascii="Calibri" w:hAnsi="Calibri" w:cs="Arial"/>
                <w:sz w:val="22"/>
                <w:szCs w:val="22"/>
                <w:lang w:val="es-CO"/>
              </w:rPr>
              <w:t xml:space="preserve">__   NO </w:t>
            </w:r>
            <w:r w:rsidRPr="00930178">
              <w:rPr>
                <w:rFonts w:ascii="Calibri" w:hAnsi="Calibri" w:cs="Arial"/>
                <w:sz w:val="22"/>
                <w:szCs w:val="22"/>
                <w:u w:val="single"/>
                <w:lang w:val="es-CO"/>
              </w:rPr>
              <w:t>_</w:t>
            </w:r>
            <w:r w:rsidRPr="00930178">
              <w:rPr>
                <w:rFonts w:ascii="Calibri" w:hAnsi="Calibri" w:cs="Arial"/>
                <w:b/>
                <w:sz w:val="22"/>
                <w:szCs w:val="22"/>
                <w:u w:val="single"/>
                <w:lang w:val="es-CO"/>
              </w:rPr>
              <w:t xml:space="preserve"> </w:t>
            </w:r>
            <w:r w:rsidRPr="00930178">
              <w:rPr>
                <w:rFonts w:ascii="Calibri" w:hAnsi="Calibri" w:cs="Arial"/>
                <w:sz w:val="22"/>
                <w:szCs w:val="22"/>
                <w:u w:val="single"/>
                <w:lang w:val="es-CO"/>
              </w:rPr>
              <w:t>_</w:t>
            </w:r>
          </w:p>
          <w:p w14:paraId="6144097E" w14:textId="77777777" w:rsidR="00504F39" w:rsidRPr="00930178" w:rsidRDefault="00504F39" w:rsidP="006C3804">
            <w:pPr>
              <w:rPr>
                <w:rFonts w:ascii="Calibri" w:hAnsi="Calibri" w:cs="Arial"/>
                <w:sz w:val="22"/>
                <w:szCs w:val="22"/>
                <w:lang w:val="es-CO"/>
              </w:rPr>
            </w:pPr>
          </w:p>
          <w:p w14:paraId="0A2D19A4" w14:textId="77777777" w:rsidR="00504F39" w:rsidRPr="00930178" w:rsidRDefault="00504F39" w:rsidP="006C3804">
            <w:pPr>
              <w:rPr>
                <w:rFonts w:ascii="Calibri" w:hAnsi="Calibri" w:cs="Arial"/>
                <w:sz w:val="22"/>
                <w:szCs w:val="22"/>
                <w:lang w:val="es-CO"/>
              </w:rPr>
            </w:pPr>
            <w:r w:rsidRPr="00930178">
              <w:rPr>
                <w:rFonts w:ascii="Calibri" w:hAnsi="Calibri" w:cs="Arial"/>
                <w:sz w:val="22"/>
                <w:szCs w:val="22"/>
                <w:lang w:val="es-CO"/>
              </w:rPr>
              <w:t>En caso afirmativo indique el requerimiento:</w:t>
            </w:r>
          </w:p>
          <w:p w14:paraId="7F3D6D82" w14:textId="77777777" w:rsidR="00504F39" w:rsidRPr="00930178" w:rsidRDefault="00504F39" w:rsidP="006C3804">
            <w:pPr>
              <w:rPr>
                <w:rFonts w:ascii="Calibri" w:hAnsi="Calibri" w:cs="Arial"/>
                <w:sz w:val="22"/>
                <w:szCs w:val="22"/>
                <w:lang w:val="es-CO"/>
              </w:rPr>
            </w:pPr>
          </w:p>
        </w:tc>
      </w:tr>
      <w:tr w:rsidR="00504F39" w:rsidRPr="00930178" w14:paraId="6344ED62" w14:textId="77777777" w:rsidTr="00D94B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1560" w:type="dxa"/>
            <w:tcBorders>
              <w:top w:val="single" w:sz="4" w:space="0" w:color="auto"/>
              <w:left w:val="single" w:sz="4" w:space="0" w:color="auto"/>
              <w:bottom w:val="single" w:sz="4" w:space="0" w:color="auto"/>
              <w:right w:val="single" w:sz="4" w:space="0" w:color="auto"/>
            </w:tcBorders>
          </w:tcPr>
          <w:p w14:paraId="5C808A77" w14:textId="77777777" w:rsidR="00504F39" w:rsidRPr="00930178" w:rsidRDefault="00504F39" w:rsidP="006C3804">
            <w:pPr>
              <w:rPr>
                <w:rFonts w:ascii="Calibri" w:hAnsi="Calibri" w:cs="Arial"/>
                <w:sz w:val="22"/>
                <w:szCs w:val="22"/>
                <w:lang w:val="es-CO"/>
              </w:rPr>
            </w:pPr>
            <w:r w:rsidRPr="00930178">
              <w:rPr>
                <w:rFonts w:ascii="Calibri" w:hAnsi="Calibri" w:cs="Arial"/>
                <w:sz w:val="22"/>
                <w:szCs w:val="22"/>
                <w:lang w:val="es-CO"/>
              </w:rPr>
              <w:t>Restricciones de diseño</w:t>
            </w:r>
          </w:p>
        </w:tc>
        <w:tc>
          <w:tcPr>
            <w:tcW w:w="7938" w:type="dxa"/>
            <w:tcBorders>
              <w:top w:val="single" w:sz="4" w:space="0" w:color="auto"/>
              <w:left w:val="single" w:sz="4" w:space="0" w:color="auto"/>
              <w:bottom w:val="single" w:sz="4" w:space="0" w:color="auto"/>
              <w:right w:val="single" w:sz="4" w:space="0" w:color="auto"/>
            </w:tcBorders>
          </w:tcPr>
          <w:p w14:paraId="4A4CD710" w14:textId="77777777" w:rsidR="00504F39" w:rsidRPr="00930178" w:rsidRDefault="00504F39" w:rsidP="006C3804">
            <w:pPr>
              <w:rPr>
                <w:rFonts w:ascii="Calibri" w:hAnsi="Calibri" w:cs="Arial"/>
                <w:sz w:val="22"/>
                <w:szCs w:val="22"/>
                <w:lang w:val="es-CO"/>
              </w:rPr>
            </w:pPr>
            <w:r w:rsidRPr="00930178">
              <w:rPr>
                <w:rFonts w:ascii="Calibri" w:hAnsi="Calibri" w:cs="Arial"/>
                <w:sz w:val="22"/>
                <w:szCs w:val="22"/>
                <w:lang w:val="es-CO"/>
              </w:rPr>
              <w:t>¿Existen consideraciones adicionales en cuanto a sistemas operativos, plataformas y lenguajes de desarrollo,  máquinas de despliegue de la aplicación?</w:t>
            </w:r>
          </w:p>
          <w:p w14:paraId="00E366DE" w14:textId="77777777" w:rsidR="00504F39" w:rsidRPr="00930178" w:rsidRDefault="00504F39" w:rsidP="006C3804">
            <w:pPr>
              <w:rPr>
                <w:rFonts w:ascii="Calibri" w:hAnsi="Calibri" w:cs="Arial"/>
                <w:sz w:val="22"/>
                <w:szCs w:val="22"/>
                <w:lang w:val="es-CO"/>
              </w:rPr>
            </w:pPr>
          </w:p>
          <w:p w14:paraId="2EEE1543" w14:textId="77777777" w:rsidR="00504F39" w:rsidRPr="00930178" w:rsidRDefault="00504F39" w:rsidP="006C3804">
            <w:pPr>
              <w:rPr>
                <w:rFonts w:ascii="Calibri" w:hAnsi="Calibri" w:cs="Arial"/>
                <w:sz w:val="22"/>
                <w:szCs w:val="22"/>
                <w:lang w:val="es-CO"/>
              </w:rPr>
            </w:pPr>
            <w:r w:rsidRPr="00930178">
              <w:rPr>
                <w:rFonts w:ascii="Calibri" w:hAnsi="Calibri" w:cs="Arial"/>
                <w:sz w:val="22"/>
                <w:szCs w:val="22"/>
                <w:lang w:val="es-CO"/>
              </w:rPr>
              <w:t xml:space="preserve">SI  ___   NO </w:t>
            </w:r>
            <w:r w:rsidRPr="00930178">
              <w:rPr>
                <w:rFonts w:ascii="Calibri" w:hAnsi="Calibri" w:cs="Arial"/>
                <w:sz w:val="22"/>
                <w:szCs w:val="22"/>
                <w:u w:val="single"/>
                <w:lang w:val="es-CO"/>
              </w:rPr>
              <w:t>_</w:t>
            </w:r>
            <w:r w:rsidRPr="00930178">
              <w:rPr>
                <w:rFonts w:ascii="Calibri" w:hAnsi="Calibri" w:cs="Arial"/>
                <w:b/>
                <w:sz w:val="22"/>
                <w:szCs w:val="22"/>
                <w:u w:val="single"/>
                <w:lang w:val="es-CO"/>
              </w:rPr>
              <w:t xml:space="preserve"> x</w:t>
            </w:r>
            <w:r w:rsidRPr="00930178">
              <w:rPr>
                <w:rFonts w:ascii="Calibri" w:hAnsi="Calibri" w:cs="Arial"/>
                <w:sz w:val="22"/>
                <w:szCs w:val="22"/>
                <w:u w:val="single"/>
                <w:lang w:val="es-CO"/>
              </w:rPr>
              <w:t xml:space="preserve"> _</w:t>
            </w:r>
          </w:p>
          <w:p w14:paraId="7EB2712C" w14:textId="77777777" w:rsidR="00504F39" w:rsidRPr="00930178" w:rsidRDefault="00504F39" w:rsidP="006C3804">
            <w:pPr>
              <w:rPr>
                <w:rFonts w:ascii="Calibri" w:hAnsi="Calibri" w:cs="Arial"/>
                <w:sz w:val="22"/>
                <w:szCs w:val="22"/>
                <w:lang w:val="es-CO"/>
              </w:rPr>
            </w:pPr>
          </w:p>
          <w:p w14:paraId="1EAC956B" w14:textId="77777777" w:rsidR="00504F39" w:rsidRPr="00930178" w:rsidRDefault="00504F39" w:rsidP="006C3804">
            <w:pPr>
              <w:rPr>
                <w:rFonts w:ascii="Calibri" w:hAnsi="Calibri" w:cs="Arial"/>
                <w:sz w:val="22"/>
                <w:szCs w:val="22"/>
                <w:lang w:val="es-CO"/>
              </w:rPr>
            </w:pPr>
            <w:r w:rsidRPr="00930178">
              <w:rPr>
                <w:rFonts w:ascii="Calibri" w:hAnsi="Calibri" w:cs="Arial"/>
                <w:sz w:val="22"/>
                <w:szCs w:val="22"/>
                <w:lang w:val="es-CO"/>
              </w:rPr>
              <w:t>En caso afirmativo indique el requerimiento:</w:t>
            </w:r>
          </w:p>
          <w:p w14:paraId="5DECDF71" w14:textId="77777777" w:rsidR="00504F39" w:rsidRPr="00930178" w:rsidRDefault="00504F39" w:rsidP="006C3804">
            <w:pPr>
              <w:rPr>
                <w:rFonts w:ascii="Calibri" w:hAnsi="Calibri" w:cs="Arial"/>
                <w:sz w:val="22"/>
                <w:szCs w:val="22"/>
                <w:lang w:val="es-CO"/>
              </w:rPr>
            </w:pPr>
          </w:p>
        </w:tc>
      </w:tr>
      <w:tr w:rsidR="00504F39" w:rsidRPr="00930178" w14:paraId="70D09E71" w14:textId="77777777" w:rsidTr="00D94B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1560" w:type="dxa"/>
            <w:tcBorders>
              <w:top w:val="single" w:sz="4" w:space="0" w:color="auto"/>
              <w:left w:val="single" w:sz="4" w:space="0" w:color="auto"/>
              <w:bottom w:val="single" w:sz="4" w:space="0" w:color="auto"/>
              <w:right w:val="single" w:sz="4" w:space="0" w:color="auto"/>
            </w:tcBorders>
          </w:tcPr>
          <w:p w14:paraId="6653A1B0" w14:textId="77777777" w:rsidR="00504F39" w:rsidRPr="00930178" w:rsidRDefault="00504F39" w:rsidP="006C3804">
            <w:pPr>
              <w:rPr>
                <w:rFonts w:ascii="Calibri" w:hAnsi="Calibri" w:cs="Arial"/>
                <w:sz w:val="22"/>
                <w:szCs w:val="22"/>
                <w:lang w:val="es-CO"/>
              </w:rPr>
            </w:pPr>
            <w:r w:rsidRPr="00930178">
              <w:rPr>
                <w:rFonts w:ascii="Calibri" w:hAnsi="Calibri" w:cs="Arial"/>
                <w:sz w:val="22"/>
                <w:szCs w:val="22"/>
                <w:lang w:val="es-CO"/>
              </w:rPr>
              <w:t>Requerimientos de ayuda</w:t>
            </w:r>
          </w:p>
        </w:tc>
        <w:tc>
          <w:tcPr>
            <w:tcW w:w="7938" w:type="dxa"/>
            <w:tcBorders>
              <w:top w:val="single" w:sz="4" w:space="0" w:color="auto"/>
              <w:left w:val="single" w:sz="4" w:space="0" w:color="auto"/>
              <w:bottom w:val="single" w:sz="4" w:space="0" w:color="auto"/>
              <w:right w:val="single" w:sz="4" w:space="0" w:color="auto"/>
            </w:tcBorders>
          </w:tcPr>
          <w:p w14:paraId="316EDC04" w14:textId="77777777" w:rsidR="00504F39" w:rsidRPr="00930178" w:rsidRDefault="00504F39" w:rsidP="006C3804">
            <w:pPr>
              <w:rPr>
                <w:rFonts w:ascii="Calibri" w:hAnsi="Calibri" w:cs="Arial"/>
                <w:sz w:val="22"/>
                <w:szCs w:val="22"/>
                <w:lang w:val="es-CO"/>
              </w:rPr>
            </w:pPr>
            <w:r w:rsidRPr="00930178">
              <w:rPr>
                <w:rFonts w:ascii="Calibri" w:hAnsi="Calibri" w:cs="Arial"/>
                <w:sz w:val="22"/>
                <w:szCs w:val="22"/>
                <w:lang w:val="es-CO"/>
              </w:rPr>
              <w:t>¿Existen consideraciones adicionales en cuanto a requerimientos de ayuda y documentación?</w:t>
            </w:r>
          </w:p>
          <w:p w14:paraId="04FB61B2" w14:textId="77777777" w:rsidR="00504F39" w:rsidRPr="00930178" w:rsidRDefault="00504F39" w:rsidP="006C3804">
            <w:pPr>
              <w:rPr>
                <w:rFonts w:ascii="Calibri" w:hAnsi="Calibri" w:cs="Arial"/>
                <w:sz w:val="22"/>
                <w:szCs w:val="22"/>
                <w:lang w:val="es-CO"/>
              </w:rPr>
            </w:pPr>
          </w:p>
          <w:p w14:paraId="3ADF8DC8" w14:textId="77777777" w:rsidR="00504F39" w:rsidRPr="00930178" w:rsidRDefault="00504F39" w:rsidP="006C3804">
            <w:pPr>
              <w:rPr>
                <w:rFonts w:ascii="Calibri" w:hAnsi="Calibri" w:cs="Arial"/>
                <w:sz w:val="22"/>
                <w:szCs w:val="22"/>
                <w:lang w:val="es-CO"/>
              </w:rPr>
            </w:pPr>
            <w:r w:rsidRPr="00930178">
              <w:rPr>
                <w:rFonts w:ascii="Calibri" w:hAnsi="Calibri" w:cs="Arial"/>
                <w:sz w:val="22"/>
                <w:szCs w:val="22"/>
                <w:lang w:val="es-CO"/>
              </w:rPr>
              <w:t xml:space="preserve">SI  ___   NO </w:t>
            </w:r>
            <w:r w:rsidRPr="00930178">
              <w:rPr>
                <w:rFonts w:ascii="Calibri" w:hAnsi="Calibri" w:cs="Arial"/>
                <w:sz w:val="22"/>
                <w:szCs w:val="22"/>
                <w:u w:val="single"/>
                <w:lang w:val="es-CO"/>
              </w:rPr>
              <w:t>_</w:t>
            </w:r>
            <w:r w:rsidRPr="00930178">
              <w:rPr>
                <w:rFonts w:ascii="Calibri" w:hAnsi="Calibri" w:cs="Arial"/>
                <w:b/>
                <w:sz w:val="22"/>
                <w:szCs w:val="22"/>
                <w:u w:val="single"/>
                <w:lang w:val="es-CO"/>
              </w:rPr>
              <w:t xml:space="preserve"> x</w:t>
            </w:r>
            <w:r w:rsidRPr="00930178">
              <w:rPr>
                <w:rFonts w:ascii="Calibri" w:hAnsi="Calibri" w:cs="Arial"/>
                <w:sz w:val="22"/>
                <w:szCs w:val="22"/>
                <w:u w:val="single"/>
                <w:lang w:val="es-CO"/>
              </w:rPr>
              <w:t xml:space="preserve"> _</w:t>
            </w:r>
          </w:p>
          <w:p w14:paraId="2D4EFA43" w14:textId="77777777" w:rsidR="00504F39" w:rsidRPr="00930178" w:rsidRDefault="00504F39" w:rsidP="006C3804">
            <w:pPr>
              <w:rPr>
                <w:rFonts w:ascii="Calibri" w:hAnsi="Calibri" w:cs="Arial"/>
                <w:sz w:val="22"/>
                <w:szCs w:val="22"/>
                <w:lang w:val="es-CO"/>
              </w:rPr>
            </w:pPr>
          </w:p>
          <w:p w14:paraId="49E3B68E" w14:textId="77777777" w:rsidR="00504F39" w:rsidRPr="00930178" w:rsidRDefault="00504F39" w:rsidP="006C3804">
            <w:pPr>
              <w:rPr>
                <w:rFonts w:ascii="Calibri" w:hAnsi="Calibri" w:cs="Arial"/>
                <w:sz w:val="22"/>
                <w:szCs w:val="22"/>
                <w:lang w:val="es-CO"/>
              </w:rPr>
            </w:pPr>
            <w:r w:rsidRPr="00930178">
              <w:rPr>
                <w:rFonts w:ascii="Calibri" w:hAnsi="Calibri" w:cs="Arial"/>
                <w:sz w:val="22"/>
                <w:szCs w:val="22"/>
                <w:lang w:val="es-CO"/>
              </w:rPr>
              <w:t>En caso afirmativo indique el requerimiento:</w:t>
            </w:r>
          </w:p>
          <w:p w14:paraId="3FDF33BD" w14:textId="77777777" w:rsidR="00504F39" w:rsidRPr="00930178" w:rsidRDefault="00504F39" w:rsidP="006C3804">
            <w:pPr>
              <w:rPr>
                <w:rFonts w:ascii="Calibri" w:hAnsi="Calibri" w:cs="Arial"/>
                <w:sz w:val="22"/>
                <w:szCs w:val="22"/>
                <w:lang w:val="es-CO"/>
              </w:rPr>
            </w:pPr>
          </w:p>
        </w:tc>
      </w:tr>
      <w:tr w:rsidR="00504F39" w:rsidRPr="00930178" w14:paraId="26A4DA6C" w14:textId="77777777" w:rsidTr="00D94B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1560" w:type="dxa"/>
            <w:tcBorders>
              <w:top w:val="single" w:sz="4" w:space="0" w:color="auto"/>
              <w:left w:val="single" w:sz="4" w:space="0" w:color="auto"/>
              <w:bottom w:val="single" w:sz="4" w:space="0" w:color="auto"/>
              <w:right w:val="single" w:sz="4" w:space="0" w:color="auto"/>
            </w:tcBorders>
          </w:tcPr>
          <w:p w14:paraId="0E5B4B84" w14:textId="77777777" w:rsidR="00504F39" w:rsidRPr="00930178" w:rsidRDefault="00504F39" w:rsidP="006C3804">
            <w:pPr>
              <w:rPr>
                <w:rFonts w:ascii="Calibri" w:hAnsi="Calibri" w:cs="Arial"/>
                <w:sz w:val="22"/>
                <w:szCs w:val="22"/>
                <w:lang w:val="es-CO"/>
              </w:rPr>
            </w:pPr>
            <w:r w:rsidRPr="00930178">
              <w:rPr>
                <w:rFonts w:ascii="Calibri" w:hAnsi="Calibri" w:cs="Arial"/>
                <w:sz w:val="22"/>
                <w:szCs w:val="22"/>
                <w:lang w:val="es-CO"/>
              </w:rPr>
              <w:t>Componentes de terceros</w:t>
            </w:r>
          </w:p>
        </w:tc>
        <w:tc>
          <w:tcPr>
            <w:tcW w:w="7938" w:type="dxa"/>
            <w:tcBorders>
              <w:top w:val="single" w:sz="4" w:space="0" w:color="auto"/>
              <w:left w:val="single" w:sz="4" w:space="0" w:color="auto"/>
              <w:bottom w:val="single" w:sz="4" w:space="0" w:color="auto"/>
              <w:right w:val="single" w:sz="4" w:space="0" w:color="auto"/>
            </w:tcBorders>
          </w:tcPr>
          <w:p w14:paraId="5F6CC12C" w14:textId="77777777" w:rsidR="00504F39" w:rsidRPr="00930178" w:rsidRDefault="00504F39" w:rsidP="006C3804">
            <w:pPr>
              <w:rPr>
                <w:rFonts w:ascii="Calibri" w:hAnsi="Calibri" w:cs="Arial"/>
                <w:sz w:val="22"/>
                <w:szCs w:val="22"/>
                <w:lang w:val="es-CO"/>
              </w:rPr>
            </w:pPr>
            <w:r w:rsidRPr="00930178">
              <w:rPr>
                <w:rFonts w:ascii="Calibri" w:hAnsi="Calibri" w:cs="Arial"/>
                <w:sz w:val="22"/>
                <w:szCs w:val="22"/>
                <w:lang w:val="es-CO"/>
              </w:rPr>
              <w:t xml:space="preserve">¿Existen consideraciones adicionales en cuanto a componentes de acceso a datos , servicios de infraestructura (),  módulo de reintentos,  MS Enterprise Library. </w:t>
            </w:r>
          </w:p>
          <w:p w14:paraId="6A3B93FE" w14:textId="77777777" w:rsidR="00504F39" w:rsidRPr="00930178" w:rsidRDefault="00504F39" w:rsidP="006C3804">
            <w:pPr>
              <w:rPr>
                <w:rFonts w:ascii="Calibri" w:hAnsi="Calibri" w:cs="Arial"/>
                <w:sz w:val="22"/>
                <w:szCs w:val="22"/>
                <w:lang w:val="es-CO"/>
              </w:rPr>
            </w:pPr>
            <w:r w:rsidRPr="00930178">
              <w:rPr>
                <w:rFonts w:ascii="Calibri" w:hAnsi="Calibri" w:cs="Arial"/>
                <w:sz w:val="22"/>
                <w:szCs w:val="22"/>
                <w:lang w:val="es-CO"/>
              </w:rPr>
              <w:t xml:space="preserve">SI  ___   NO </w:t>
            </w:r>
            <w:r w:rsidRPr="00930178">
              <w:rPr>
                <w:rFonts w:ascii="Calibri" w:hAnsi="Calibri" w:cs="Arial"/>
                <w:sz w:val="22"/>
                <w:szCs w:val="22"/>
                <w:u w:val="single"/>
                <w:lang w:val="es-CO"/>
              </w:rPr>
              <w:t>_</w:t>
            </w:r>
            <w:r w:rsidRPr="00930178">
              <w:rPr>
                <w:rFonts w:ascii="Calibri" w:hAnsi="Calibri" w:cs="Arial"/>
                <w:b/>
                <w:sz w:val="22"/>
                <w:szCs w:val="22"/>
                <w:u w:val="single"/>
                <w:lang w:val="es-CO"/>
              </w:rPr>
              <w:t xml:space="preserve"> x</w:t>
            </w:r>
            <w:r w:rsidRPr="00930178">
              <w:rPr>
                <w:rFonts w:ascii="Calibri" w:hAnsi="Calibri" w:cs="Arial"/>
                <w:sz w:val="22"/>
                <w:szCs w:val="22"/>
                <w:u w:val="single"/>
                <w:lang w:val="es-CO"/>
              </w:rPr>
              <w:t xml:space="preserve"> _</w:t>
            </w:r>
          </w:p>
          <w:p w14:paraId="0AA95D67" w14:textId="77777777" w:rsidR="00504F39" w:rsidRPr="00930178" w:rsidRDefault="00504F39" w:rsidP="006C3804">
            <w:pPr>
              <w:rPr>
                <w:rFonts w:ascii="Calibri" w:hAnsi="Calibri" w:cs="Arial"/>
                <w:sz w:val="22"/>
                <w:szCs w:val="22"/>
                <w:lang w:val="es-CO"/>
              </w:rPr>
            </w:pPr>
          </w:p>
          <w:p w14:paraId="1E710200" w14:textId="77777777" w:rsidR="00504F39" w:rsidRPr="00930178" w:rsidRDefault="00504F39" w:rsidP="006C3804">
            <w:pPr>
              <w:rPr>
                <w:rFonts w:ascii="Calibri" w:hAnsi="Calibri" w:cs="Arial"/>
                <w:sz w:val="22"/>
                <w:szCs w:val="22"/>
                <w:lang w:val="es-CO"/>
              </w:rPr>
            </w:pPr>
            <w:r w:rsidRPr="00930178">
              <w:rPr>
                <w:rFonts w:ascii="Calibri" w:hAnsi="Calibri" w:cs="Arial"/>
                <w:sz w:val="22"/>
                <w:szCs w:val="22"/>
                <w:lang w:val="es-CO"/>
              </w:rPr>
              <w:t>En caso afirmativo indique el requerimiento:</w:t>
            </w:r>
          </w:p>
          <w:p w14:paraId="70667BB6" w14:textId="77777777" w:rsidR="00504F39" w:rsidRPr="00930178" w:rsidRDefault="00504F39" w:rsidP="006C3804">
            <w:pPr>
              <w:rPr>
                <w:rFonts w:ascii="Calibri" w:hAnsi="Calibri" w:cs="Arial"/>
                <w:sz w:val="22"/>
                <w:szCs w:val="22"/>
                <w:lang w:val="es-CO"/>
              </w:rPr>
            </w:pPr>
          </w:p>
        </w:tc>
      </w:tr>
      <w:tr w:rsidR="00504F39" w:rsidRPr="00930178" w14:paraId="787D6BF0" w14:textId="77777777" w:rsidTr="00D94B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1560" w:type="dxa"/>
            <w:tcBorders>
              <w:top w:val="single" w:sz="4" w:space="0" w:color="auto"/>
              <w:left w:val="single" w:sz="4" w:space="0" w:color="auto"/>
              <w:bottom w:val="single" w:sz="4" w:space="0" w:color="auto"/>
              <w:right w:val="single" w:sz="4" w:space="0" w:color="auto"/>
            </w:tcBorders>
          </w:tcPr>
          <w:p w14:paraId="1D5C2AE4" w14:textId="77777777" w:rsidR="00504F39" w:rsidRPr="00930178" w:rsidRDefault="00504F39" w:rsidP="006C3804">
            <w:pPr>
              <w:rPr>
                <w:rFonts w:ascii="Calibri" w:hAnsi="Calibri" w:cs="Arial"/>
                <w:sz w:val="22"/>
                <w:szCs w:val="22"/>
                <w:lang w:val="es-CO"/>
              </w:rPr>
            </w:pPr>
            <w:r w:rsidRPr="00930178">
              <w:rPr>
                <w:rFonts w:ascii="Calibri" w:hAnsi="Calibri" w:cs="Arial"/>
                <w:sz w:val="22"/>
                <w:szCs w:val="22"/>
                <w:lang w:val="es-CO"/>
              </w:rPr>
              <w:t>Estándares aplicables</w:t>
            </w:r>
          </w:p>
        </w:tc>
        <w:tc>
          <w:tcPr>
            <w:tcW w:w="7938" w:type="dxa"/>
            <w:tcBorders>
              <w:top w:val="single" w:sz="4" w:space="0" w:color="auto"/>
              <w:left w:val="single" w:sz="4" w:space="0" w:color="auto"/>
              <w:bottom w:val="single" w:sz="4" w:space="0" w:color="auto"/>
              <w:right w:val="single" w:sz="4" w:space="0" w:color="auto"/>
            </w:tcBorders>
          </w:tcPr>
          <w:p w14:paraId="73E63581" w14:textId="77777777" w:rsidR="00504F39" w:rsidRPr="00930178" w:rsidRDefault="00504F39" w:rsidP="006C3804">
            <w:pPr>
              <w:rPr>
                <w:rFonts w:ascii="Calibri" w:hAnsi="Calibri" w:cs="Arial"/>
                <w:sz w:val="22"/>
                <w:szCs w:val="22"/>
                <w:lang w:val="es-CO"/>
              </w:rPr>
            </w:pPr>
            <w:r w:rsidRPr="00930178">
              <w:rPr>
                <w:rFonts w:ascii="Calibri" w:hAnsi="Calibri" w:cs="Arial"/>
                <w:sz w:val="22"/>
                <w:szCs w:val="22"/>
                <w:lang w:val="es-CO"/>
              </w:rPr>
              <w:t>¿Existen consideraciones adicionales en cuanto a estándares de mensajería y servicio?</w:t>
            </w:r>
          </w:p>
          <w:p w14:paraId="619F9D68" w14:textId="77777777" w:rsidR="00504F39" w:rsidRPr="00930178" w:rsidRDefault="00504F39" w:rsidP="006C3804">
            <w:pPr>
              <w:rPr>
                <w:rFonts w:ascii="Calibri" w:hAnsi="Calibri" w:cs="Arial"/>
                <w:sz w:val="22"/>
                <w:szCs w:val="22"/>
                <w:lang w:val="es-CO"/>
              </w:rPr>
            </w:pPr>
            <w:r w:rsidRPr="00930178">
              <w:rPr>
                <w:rFonts w:ascii="Calibri" w:hAnsi="Calibri" w:cs="Arial"/>
                <w:sz w:val="22"/>
                <w:szCs w:val="22"/>
                <w:lang w:val="es-CO"/>
              </w:rPr>
              <w:t xml:space="preserve">SI  ___   NO </w:t>
            </w:r>
            <w:r w:rsidRPr="00930178">
              <w:rPr>
                <w:rFonts w:ascii="Calibri" w:hAnsi="Calibri" w:cs="Arial"/>
                <w:sz w:val="22"/>
                <w:szCs w:val="22"/>
                <w:u w:val="single"/>
                <w:lang w:val="es-CO"/>
              </w:rPr>
              <w:t>_</w:t>
            </w:r>
            <w:r w:rsidR="00765E06" w:rsidRPr="00930178">
              <w:rPr>
                <w:rFonts w:ascii="Calibri" w:hAnsi="Calibri" w:cs="Arial"/>
                <w:b/>
                <w:sz w:val="22"/>
                <w:szCs w:val="22"/>
                <w:u w:val="single"/>
                <w:lang w:val="es-CO"/>
              </w:rPr>
              <w:t xml:space="preserve"> x</w:t>
            </w:r>
            <w:r w:rsidRPr="00930178">
              <w:rPr>
                <w:rFonts w:ascii="Calibri" w:hAnsi="Calibri" w:cs="Arial"/>
                <w:b/>
                <w:sz w:val="22"/>
                <w:szCs w:val="22"/>
                <w:u w:val="single"/>
                <w:lang w:val="es-CO"/>
              </w:rPr>
              <w:t xml:space="preserve"> </w:t>
            </w:r>
            <w:r w:rsidRPr="00930178">
              <w:rPr>
                <w:rFonts w:ascii="Calibri" w:hAnsi="Calibri" w:cs="Arial"/>
                <w:sz w:val="22"/>
                <w:szCs w:val="22"/>
                <w:u w:val="single"/>
                <w:lang w:val="es-CO"/>
              </w:rPr>
              <w:t>_</w:t>
            </w:r>
          </w:p>
          <w:p w14:paraId="43668F40" w14:textId="77777777" w:rsidR="00504F39" w:rsidRPr="00930178" w:rsidRDefault="00504F39" w:rsidP="006C3804">
            <w:pPr>
              <w:rPr>
                <w:rFonts w:ascii="Calibri" w:hAnsi="Calibri" w:cs="Arial"/>
                <w:sz w:val="22"/>
                <w:szCs w:val="22"/>
                <w:lang w:val="es-CO"/>
              </w:rPr>
            </w:pPr>
          </w:p>
          <w:p w14:paraId="50925660" w14:textId="77777777" w:rsidR="00504F39" w:rsidRPr="00930178" w:rsidRDefault="00504F39" w:rsidP="006C3804">
            <w:pPr>
              <w:rPr>
                <w:rFonts w:ascii="Calibri" w:hAnsi="Calibri" w:cs="Arial"/>
                <w:sz w:val="22"/>
                <w:szCs w:val="22"/>
                <w:lang w:val="es-CO"/>
              </w:rPr>
            </w:pPr>
            <w:r w:rsidRPr="00930178">
              <w:rPr>
                <w:rFonts w:ascii="Calibri" w:hAnsi="Calibri" w:cs="Arial"/>
                <w:sz w:val="22"/>
                <w:szCs w:val="22"/>
                <w:lang w:val="es-CO"/>
              </w:rPr>
              <w:t>En caso afirmativo indique el requerimiento:</w:t>
            </w:r>
          </w:p>
          <w:p w14:paraId="19088FB2" w14:textId="77777777" w:rsidR="00504F39" w:rsidRPr="00765E06" w:rsidRDefault="00504F39" w:rsidP="00765E06">
            <w:pPr>
              <w:rPr>
                <w:rFonts w:cs="Arial"/>
              </w:rPr>
            </w:pPr>
          </w:p>
        </w:tc>
      </w:tr>
    </w:tbl>
    <w:p w14:paraId="7EA2D2F1" w14:textId="77777777" w:rsidR="00E9074B" w:rsidRPr="00930178" w:rsidRDefault="00E9074B">
      <w:pPr>
        <w:rPr>
          <w:lang w:val="es-CO"/>
        </w:rPr>
      </w:pPr>
    </w:p>
    <w:tbl>
      <w:tblPr>
        <w:tblW w:w="0" w:type="auto"/>
        <w:tblInd w:w="108" w:type="dxa"/>
        <w:tblLayout w:type="fixed"/>
        <w:tblLook w:val="0000" w:firstRow="0" w:lastRow="0" w:firstColumn="0" w:lastColumn="0" w:noHBand="0" w:noVBand="0"/>
      </w:tblPr>
      <w:tblGrid>
        <w:gridCol w:w="3544"/>
        <w:gridCol w:w="5760"/>
      </w:tblGrid>
      <w:tr w:rsidR="00E9074B" w:rsidRPr="00930178" w14:paraId="13EE8E5E" w14:textId="77777777">
        <w:trPr>
          <w:trHeight w:val="155"/>
        </w:trPr>
        <w:tc>
          <w:tcPr>
            <w:tcW w:w="9304" w:type="dxa"/>
            <w:gridSpan w:val="2"/>
            <w:tcBorders>
              <w:top w:val="single" w:sz="4" w:space="0" w:color="000000"/>
              <w:left w:val="single" w:sz="4" w:space="0" w:color="000000"/>
              <w:bottom w:val="single" w:sz="4" w:space="0" w:color="000000"/>
              <w:right w:val="single" w:sz="4" w:space="0" w:color="000000"/>
            </w:tcBorders>
            <w:shd w:val="clear" w:color="auto" w:fill="D9D9D9"/>
          </w:tcPr>
          <w:p w14:paraId="47835206" w14:textId="77777777" w:rsidR="00E9074B" w:rsidRPr="00930178" w:rsidRDefault="00E9074B" w:rsidP="00B50582">
            <w:pPr>
              <w:numPr>
                <w:ilvl w:val="0"/>
                <w:numId w:val="5"/>
              </w:numPr>
              <w:snapToGrid w:val="0"/>
              <w:rPr>
                <w:rFonts w:ascii="Calibri" w:hAnsi="Calibri" w:cs="Arial"/>
                <w:b/>
                <w:lang w:val="es-CO"/>
              </w:rPr>
            </w:pPr>
          </w:p>
        </w:tc>
      </w:tr>
      <w:tr w:rsidR="00E9074B" w:rsidRPr="00930178" w14:paraId="53130175" w14:textId="77777777">
        <w:tc>
          <w:tcPr>
            <w:tcW w:w="3544" w:type="dxa"/>
            <w:tcBorders>
              <w:top w:val="single" w:sz="4" w:space="0" w:color="000000"/>
              <w:left w:val="single" w:sz="4" w:space="0" w:color="000000"/>
              <w:bottom w:val="single" w:sz="4" w:space="0" w:color="000000"/>
            </w:tcBorders>
            <w:shd w:val="clear" w:color="auto" w:fill="auto"/>
          </w:tcPr>
          <w:p w14:paraId="41D86BFD" w14:textId="77777777" w:rsidR="00E9074B" w:rsidRPr="00930178" w:rsidRDefault="00E9074B">
            <w:pPr>
              <w:snapToGrid w:val="0"/>
              <w:jc w:val="center"/>
              <w:rPr>
                <w:rFonts w:ascii="Calibri" w:hAnsi="Calibri" w:cs="Arial"/>
                <w:b/>
                <w:lang w:val="es-CO"/>
              </w:rPr>
            </w:pPr>
            <w:r w:rsidRPr="00930178">
              <w:rPr>
                <w:rFonts w:ascii="Calibri" w:hAnsi="Calibri" w:cs="Arial"/>
                <w:b/>
                <w:lang w:val="es-CO"/>
              </w:rPr>
              <w:lastRenderedPageBreak/>
              <w:t>Tipo</w:t>
            </w:r>
          </w:p>
        </w:tc>
        <w:tc>
          <w:tcPr>
            <w:tcW w:w="5760" w:type="dxa"/>
            <w:tcBorders>
              <w:top w:val="single" w:sz="4" w:space="0" w:color="000000"/>
              <w:left w:val="single" w:sz="4" w:space="0" w:color="000000"/>
              <w:bottom w:val="single" w:sz="4" w:space="0" w:color="000000"/>
              <w:right w:val="single" w:sz="4" w:space="0" w:color="000000"/>
            </w:tcBorders>
            <w:shd w:val="clear" w:color="auto" w:fill="auto"/>
          </w:tcPr>
          <w:p w14:paraId="26B39976" w14:textId="77777777" w:rsidR="00E9074B" w:rsidRPr="00930178" w:rsidRDefault="00E9074B">
            <w:pPr>
              <w:snapToGrid w:val="0"/>
              <w:jc w:val="center"/>
              <w:rPr>
                <w:rFonts w:ascii="Calibri" w:hAnsi="Calibri" w:cs="Arial"/>
                <w:b/>
                <w:lang w:val="es-CO"/>
              </w:rPr>
            </w:pPr>
            <w:r w:rsidRPr="00930178">
              <w:rPr>
                <w:rFonts w:ascii="Calibri" w:hAnsi="Calibri" w:cs="Arial"/>
                <w:b/>
                <w:lang w:val="es-CO"/>
              </w:rPr>
              <w:t>Descripción</w:t>
            </w:r>
          </w:p>
        </w:tc>
      </w:tr>
      <w:tr w:rsidR="0061613C" w:rsidRPr="00930178" w14:paraId="018F1BB2" w14:textId="77777777" w:rsidTr="00332D72">
        <w:tc>
          <w:tcPr>
            <w:tcW w:w="3544" w:type="dxa"/>
            <w:tcBorders>
              <w:top w:val="single" w:sz="4" w:space="0" w:color="000000"/>
              <w:left w:val="single" w:sz="4" w:space="0" w:color="000000"/>
              <w:bottom w:val="single" w:sz="4" w:space="0" w:color="000000"/>
            </w:tcBorders>
            <w:shd w:val="clear" w:color="auto" w:fill="auto"/>
          </w:tcPr>
          <w:p w14:paraId="1B2BCB2F" w14:textId="77777777" w:rsidR="0061613C" w:rsidRPr="00930178" w:rsidRDefault="0061613C" w:rsidP="00332D72">
            <w:pPr>
              <w:snapToGrid w:val="0"/>
              <w:rPr>
                <w:rFonts w:ascii="Calibri" w:hAnsi="Calibri" w:cs="Calibri"/>
                <w:color w:val="000000"/>
                <w:sz w:val="22"/>
                <w:szCs w:val="16"/>
                <w:lang w:val="es-CO"/>
              </w:rPr>
            </w:pPr>
            <w:r w:rsidRPr="00930178">
              <w:rPr>
                <w:rFonts w:ascii="Calibri" w:hAnsi="Calibri" w:cs="Calibri"/>
                <w:color w:val="000000"/>
                <w:sz w:val="22"/>
                <w:szCs w:val="16"/>
                <w:lang w:val="es-CO"/>
              </w:rPr>
              <w:t>Consultoría de negocio</w:t>
            </w:r>
          </w:p>
        </w:tc>
        <w:tc>
          <w:tcPr>
            <w:tcW w:w="5760" w:type="dxa"/>
            <w:tcBorders>
              <w:top w:val="single" w:sz="4" w:space="0" w:color="000000"/>
              <w:left w:val="single" w:sz="4" w:space="0" w:color="000000"/>
              <w:bottom w:val="single" w:sz="4" w:space="0" w:color="000000"/>
              <w:right w:val="single" w:sz="4" w:space="0" w:color="000000"/>
            </w:tcBorders>
            <w:shd w:val="clear" w:color="auto" w:fill="auto"/>
          </w:tcPr>
          <w:p w14:paraId="7A1E9034" w14:textId="77777777" w:rsidR="0061613C" w:rsidRPr="00930178" w:rsidRDefault="0061613C" w:rsidP="00332D72">
            <w:pPr>
              <w:snapToGrid w:val="0"/>
              <w:rPr>
                <w:rFonts w:ascii="Calibri" w:hAnsi="Calibri" w:cs="Calibri"/>
                <w:color w:val="000000"/>
                <w:sz w:val="22"/>
                <w:szCs w:val="16"/>
                <w:lang w:val="es-CO"/>
              </w:rPr>
            </w:pPr>
          </w:p>
        </w:tc>
      </w:tr>
      <w:tr w:rsidR="0061613C" w:rsidRPr="00930178" w14:paraId="28947A0C" w14:textId="77777777" w:rsidTr="00332D72">
        <w:tc>
          <w:tcPr>
            <w:tcW w:w="3544" w:type="dxa"/>
            <w:tcBorders>
              <w:top w:val="single" w:sz="4" w:space="0" w:color="000000"/>
              <w:left w:val="single" w:sz="4" w:space="0" w:color="000000"/>
              <w:bottom w:val="single" w:sz="4" w:space="0" w:color="000000"/>
            </w:tcBorders>
            <w:shd w:val="clear" w:color="auto" w:fill="auto"/>
          </w:tcPr>
          <w:p w14:paraId="6A26386E" w14:textId="77777777" w:rsidR="0061613C" w:rsidRPr="00930178" w:rsidRDefault="0061613C" w:rsidP="00332D72">
            <w:pPr>
              <w:snapToGrid w:val="0"/>
              <w:rPr>
                <w:rFonts w:ascii="Calibri" w:hAnsi="Calibri" w:cs="Calibri"/>
                <w:color w:val="000000"/>
                <w:sz w:val="22"/>
                <w:szCs w:val="16"/>
                <w:lang w:val="es-CO"/>
              </w:rPr>
            </w:pPr>
            <w:r w:rsidRPr="00930178">
              <w:rPr>
                <w:rFonts w:ascii="Calibri" w:hAnsi="Calibri" w:cs="Calibri"/>
                <w:color w:val="000000"/>
                <w:sz w:val="22"/>
                <w:szCs w:val="16"/>
                <w:lang w:val="es-CO"/>
              </w:rPr>
              <w:t>Consultoría técnica</w:t>
            </w:r>
          </w:p>
        </w:tc>
        <w:tc>
          <w:tcPr>
            <w:tcW w:w="5760" w:type="dxa"/>
            <w:tcBorders>
              <w:top w:val="single" w:sz="4" w:space="0" w:color="000000"/>
              <w:left w:val="single" w:sz="4" w:space="0" w:color="000000"/>
              <w:bottom w:val="single" w:sz="4" w:space="0" w:color="000000"/>
              <w:right w:val="single" w:sz="4" w:space="0" w:color="000000"/>
            </w:tcBorders>
            <w:shd w:val="clear" w:color="auto" w:fill="auto"/>
          </w:tcPr>
          <w:p w14:paraId="574FB9B7" w14:textId="77777777" w:rsidR="0061613C" w:rsidRPr="00930178" w:rsidRDefault="0061613C" w:rsidP="00332D72">
            <w:pPr>
              <w:snapToGrid w:val="0"/>
              <w:rPr>
                <w:rFonts w:ascii="Calibri" w:hAnsi="Calibri" w:cs="Calibri"/>
                <w:color w:val="000000"/>
                <w:sz w:val="22"/>
                <w:szCs w:val="16"/>
                <w:lang w:val="es-CO"/>
              </w:rPr>
            </w:pPr>
          </w:p>
        </w:tc>
      </w:tr>
      <w:tr w:rsidR="00E9074B" w:rsidRPr="00930178" w14:paraId="65F060C1" w14:textId="77777777">
        <w:tc>
          <w:tcPr>
            <w:tcW w:w="3544" w:type="dxa"/>
            <w:tcBorders>
              <w:top w:val="single" w:sz="4" w:space="0" w:color="000000"/>
              <w:left w:val="single" w:sz="4" w:space="0" w:color="000000"/>
              <w:bottom w:val="single" w:sz="4" w:space="0" w:color="000000"/>
            </w:tcBorders>
            <w:shd w:val="clear" w:color="auto" w:fill="auto"/>
          </w:tcPr>
          <w:p w14:paraId="631AECA8" w14:textId="77777777" w:rsidR="00E9074B" w:rsidRPr="00930178" w:rsidRDefault="00E9074B">
            <w:pPr>
              <w:snapToGrid w:val="0"/>
              <w:rPr>
                <w:rFonts w:ascii="Calibri" w:hAnsi="Calibri" w:cs="Calibri"/>
                <w:color w:val="000000"/>
                <w:sz w:val="22"/>
                <w:szCs w:val="16"/>
                <w:lang w:val="es-CO"/>
              </w:rPr>
            </w:pPr>
            <w:r w:rsidRPr="00930178">
              <w:rPr>
                <w:rFonts w:ascii="Calibri" w:hAnsi="Calibri" w:cs="Calibri"/>
                <w:color w:val="000000"/>
                <w:sz w:val="22"/>
                <w:szCs w:val="16"/>
                <w:lang w:val="es-CO"/>
              </w:rPr>
              <w:t>Capacitación Técnica</w:t>
            </w:r>
          </w:p>
        </w:tc>
        <w:tc>
          <w:tcPr>
            <w:tcW w:w="5760" w:type="dxa"/>
            <w:tcBorders>
              <w:top w:val="single" w:sz="4" w:space="0" w:color="000000"/>
              <w:left w:val="single" w:sz="4" w:space="0" w:color="000000"/>
              <w:bottom w:val="single" w:sz="4" w:space="0" w:color="000000"/>
              <w:right w:val="single" w:sz="4" w:space="0" w:color="000000"/>
            </w:tcBorders>
            <w:shd w:val="clear" w:color="auto" w:fill="auto"/>
          </w:tcPr>
          <w:p w14:paraId="1AF5E21E" w14:textId="77777777" w:rsidR="00E9074B" w:rsidRPr="00930178" w:rsidRDefault="00E9074B">
            <w:pPr>
              <w:snapToGrid w:val="0"/>
              <w:rPr>
                <w:rFonts w:ascii="Calibri" w:hAnsi="Calibri" w:cs="Calibri"/>
                <w:color w:val="000000"/>
                <w:sz w:val="22"/>
                <w:szCs w:val="16"/>
                <w:lang w:val="es-CO"/>
              </w:rPr>
            </w:pPr>
          </w:p>
        </w:tc>
      </w:tr>
      <w:tr w:rsidR="00E9074B" w:rsidRPr="00930178" w14:paraId="03BEF0A2" w14:textId="77777777">
        <w:tc>
          <w:tcPr>
            <w:tcW w:w="3544" w:type="dxa"/>
            <w:tcBorders>
              <w:top w:val="single" w:sz="4" w:space="0" w:color="000000"/>
              <w:left w:val="single" w:sz="4" w:space="0" w:color="000000"/>
              <w:bottom w:val="single" w:sz="4" w:space="0" w:color="000000"/>
            </w:tcBorders>
            <w:shd w:val="clear" w:color="auto" w:fill="auto"/>
          </w:tcPr>
          <w:p w14:paraId="51BCAD5F" w14:textId="77777777" w:rsidR="00E9074B" w:rsidRPr="00930178" w:rsidRDefault="00E9074B">
            <w:pPr>
              <w:snapToGrid w:val="0"/>
              <w:rPr>
                <w:rFonts w:ascii="Calibri" w:hAnsi="Calibri" w:cs="Calibri"/>
                <w:color w:val="000000"/>
                <w:sz w:val="22"/>
                <w:szCs w:val="16"/>
                <w:lang w:val="es-CO"/>
              </w:rPr>
            </w:pPr>
            <w:r w:rsidRPr="00930178">
              <w:rPr>
                <w:rFonts w:ascii="Calibri" w:hAnsi="Calibri" w:cs="Calibri"/>
                <w:color w:val="000000"/>
                <w:sz w:val="22"/>
                <w:szCs w:val="16"/>
                <w:lang w:val="es-CO"/>
              </w:rPr>
              <w:t>Capacitación Funcional</w:t>
            </w:r>
          </w:p>
        </w:tc>
        <w:tc>
          <w:tcPr>
            <w:tcW w:w="5760" w:type="dxa"/>
            <w:tcBorders>
              <w:top w:val="single" w:sz="4" w:space="0" w:color="000000"/>
              <w:left w:val="single" w:sz="4" w:space="0" w:color="000000"/>
              <w:bottom w:val="single" w:sz="4" w:space="0" w:color="000000"/>
              <w:right w:val="single" w:sz="4" w:space="0" w:color="000000"/>
            </w:tcBorders>
            <w:shd w:val="clear" w:color="auto" w:fill="auto"/>
          </w:tcPr>
          <w:p w14:paraId="4E53E682" w14:textId="77777777" w:rsidR="00E9074B" w:rsidRPr="00930178" w:rsidRDefault="00E9074B">
            <w:pPr>
              <w:snapToGrid w:val="0"/>
              <w:rPr>
                <w:rFonts w:ascii="Calibri" w:hAnsi="Calibri" w:cs="Calibri"/>
                <w:color w:val="000000"/>
                <w:sz w:val="22"/>
                <w:szCs w:val="16"/>
                <w:lang w:val="es-CO"/>
              </w:rPr>
            </w:pPr>
          </w:p>
        </w:tc>
      </w:tr>
      <w:tr w:rsidR="00E9074B" w:rsidRPr="00930178" w14:paraId="5244A7A2" w14:textId="77777777">
        <w:tc>
          <w:tcPr>
            <w:tcW w:w="3544" w:type="dxa"/>
            <w:tcBorders>
              <w:top w:val="single" w:sz="4" w:space="0" w:color="000000"/>
              <w:left w:val="single" w:sz="4" w:space="0" w:color="000000"/>
              <w:bottom w:val="single" w:sz="4" w:space="0" w:color="000000"/>
            </w:tcBorders>
            <w:shd w:val="clear" w:color="auto" w:fill="auto"/>
          </w:tcPr>
          <w:p w14:paraId="4F221D70" w14:textId="77777777" w:rsidR="00E9074B" w:rsidRPr="00930178" w:rsidRDefault="00E9074B">
            <w:pPr>
              <w:snapToGrid w:val="0"/>
              <w:rPr>
                <w:rFonts w:ascii="Calibri" w:hAnsi="Calibri" w:cs="Calibri"/>
                <w:color w:val="000000"/>
                <w:sz w:val="22"/>
                <w:szCs w:val="16"/>
                <w:lang w:val="es-CO"/>
              </w:rPr>
            </w:pPr>
            <w:r w:rsidRPr="00930178">
              <w:rPr>
                <w:rFonts w:ascii="Calibri" w:hAnsi="Calibri" w:cs="Calibri"/>
                <w:color w:val="000000"/>
                <w:sz w:val="22"/>
                <w:szCs w:val="16"/>
                <w:lang w:val="es-CO"/>
              </w:rPr>
              <w:t>Acompañamiento para pruebas</w:t>
            </w:r>
          </w:p>
        </w:tc>
        <w:tc>
          <w:tcPr>
            <w:tcW w:w="5760" w:type="dxa"/>
            <w:tcBorders>
              <w:top w:val="single" w:sz="4" w:space="0" w:color="000000"/>
              <w:left w:val="single" w:sz="4" w:space="0" w:color="000000"/>
              <w:bottom w:val="single" w:sz="4" w:space="0" w:color="000000"/>
              <w:right w:val="single" w:sz="4" w:space="0" w:color="000000"/>
            </w:tcBorders>
            <w:shd w:val="clear" w:color="auto" w:fill="auto"/>
          </w:tcPr>
          <w:p w14:paraId="6AD0406E" w14:textId="77777777" w:rsidR="00E9074B" w:rsidRPr="00930178" w:rsidRDefault="00E9074B">
            <w:pPr>
              <w:snapToGrid w:val="0"/>
              <w:rPr>
                <w:rFonts w:ascii="Calibri" w:hAnsi="Calibri" w:cs="Calibri"/>
                <w:color w:val="000000"/>
                <w:sz w:val="22"/>
                <w:szCs w:val="16"/>
                <w:lang w:val="es-CO"/>
              </w:rPr>
            </w:pPr>
          </w:p>
        </w:tc>
      </w:tr>
    </w:tbl>
    <w:p w14:paraId="2EDFCC71" w14:textId="77777777" w:rsidR="00E9074B" w:rsidRPr="00930178" w:rsidRDefault="00E9074B">
      <w:pPr>
        <w:rPr>
          <w:lang w:val="es-CO"/>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61"/>
        <w:gridCol w:w="5953"/>
      </w:tblGrid>
      <w:tr w:rsidR="0061613C" w:rsidRPr="00930178" w14:paraId="19BC4AC1" w14:textId="77777777" w:rsidTr="00332D72">
        <w:trPr>
          <w:trHeight w:val="155"/>
        </w:trPr>
        <w:tc>
          <w:tcPr>
            <w:tcW w:w="9214" w:type="dxa"/>
            <w:gridSpan w:val="2"/>
            <w:shd w:val="clear" w:color="auto" w:fill="D9D9D9"/>
          </w:tcPr>
          <w:p w14:paraId="5AB2D5AE" w14:textId="77777777" w:rsidR="0061613C" w:rsidRPr="00930178" w:rsidRDefault="0061613C" w:rsidP="00332D72">
            <w:pPr>
              <w:numPr>
                <w:ilvl w:val="0"/>
                <w:numId w:val="5"/>
              </w:numPr>
              <w:snapToGrid w:val="0"/>
              <w:rPr>
                <w:rFonts w:ascii="Calibri" w:hAnsi="Calibri"/>
                <w:b/>
                <w:sz w:val="22"/>
                <w:szCs w:val="22"/>
                <w:lang w:val="es-CO"/>
              </w:rPr>
            </w:pPr>
            <w:r w:rsidRPr="00930178">
              <w:rPr>
                <w:rFonts w:ascii="Calibri" w:hAnsi="Calibri" w:cs="Arial"/>
                <w:b/>
                <w:lang w:val="es-CO"/>
              </w:rPr>
              <w:t>ARCHIVOS Y DOCUMENTOS ANEXOS</w:t>
            </w:r>
          </w:p>
        </w:tc>
      </w:tr>
      <w:tr w:rsidR="0061613C" w:rsidRPr="00930178" w14:paraId="536E20EE" w14:textId="77777777" w:rsidTr="00332D72">
        <w:tc>
          <w:tcPr>
            <w:tcW w:w="3261" w:type="dxa"/>
          </w:tcPr>
          <w:p w14:paraId="678CA015" w14:textId="77777777" w:rsidR="0061613C" w:rsidRPr="00930178" w:rsidRDefault="0061613C" w:rsidP="00332D72">
            <w:pPr>
              <w:rPr>
                <w:rFonts w:ascii="Calibri" w:hAnsi="Calibri"/>
                <w:b/>
                <w:sz w:val="22"/>
                <w:szCs w:val="22"/>
                <w:lang w:val="es-CO"/>
              </w:rPr>
            </w:pPr>
            <w:r w:rsidRPr="00930178">
              <w:rPr>
                <w:rFonts w:ascii="Calibri" w:hAnsi="Calibri"/>
                <w:b/>
                <w:sz w:val="22"/>
                <w:szCs w:val="22"/>
                <w:lang w:val="es-CO"/>
              </w:rPr>
              <w:t xml:space="preserve">Nombre </w:t>
            </w:r>
          </w:p>
        </w:tc>
        <w:tc>
          <w:tcPr>
            <w:tcW w:w="5953" w:type="dxa"/>
          </w:tcPr>
          <w:p w14:paraId="18E63AE5" w14:textId="77777777" w:rsidR="0061613C" w:rsidRPr="00930178" w:rsidRDefault="0061613C" w:rsidP="00332D72">
            <w:pPr>
              <w:rPr>
                <w:rFonts w:ascii="Calibri" w:hAnsi="Calibri"/>
                <w:b/>
                <w:sz w:val="22"/>
                <w:szCs w:val="22"/>
                <w:lang w:val="es-CO"/>
              </w:rPr>
            </w:pPr>
            <w:r w:rsidRPr="00930178">
              <w:rPr>
                <w:rFonts w:ascii="Calibri" w:hAnsi="Calibri"/>
                <w:b/>
                <w:sz w:val="22"/>
                <w:szCs w:val="22"/>
                <w:lang w:val="es-CO"/>
              </w:rPr>
              <w:t>Descripción</w:t>
            </w:r>
          </w:p>
        </w:tc>
      </w:tr>
      <w:tr w:rsidR="003B4CC7" w:rsidRPr="00930178" w14:paraId="6FD130B7" w14:textId="77777777" w:rsidTr="00332D72">
        <w:tc>
          <w:tcPr>
            <w:tcW w:w="3261" w:type="dxa"/>
            <w:vAlign w:val="center"/>
          </w:tcPr>
          <w:p w14:paraId="42F23E13" w14:textId="77777777" w:rsidR="003B4CC7" w:rsidRPr="00930178" w:rsidRDefault="003B4CC7" w:rsidP="006C3804">
            <w:pPr>
              <w:rPr>
                <w:rFonts w:ascii="Calibri" w:hAnsi="Calibri" w:cs="Calibri"/>
                <w:sz w:val="22"/>
                <w:szCs w:val="22"/>
                <w:lang w:val="es-CO"/>
              </w:rPr>
            </w:pPr>
          </w:p>
        </w:tc>
        <w:tc>
          <w:tcPr>
            <w:tcW w:w="5953" w:type="dxa"/>
            <w:vAlign w:val="center"/>
          </w:tcPr>
          <w:p w14:paraId="62444328" w14:textId="77777777" w:rsidR="003B4CC7" w:rsidRPr="00930178" w:rsidRDefault="003B4CC7" w:rsidP="006C3804">
            <w:pPr>
              <w:rPr>
                <w:rFonts w:ascii="Calibri" w:hAnsi="Calibri" w:cs="Calibri"/>
                <w:sz w:val="22"/>
                <w:szCs w:val="22"/>
                <w:lang w:val="es-CO"/>
              </w:rPr>
            </w:pPr>
          </w:p>
        </w:tc>
      </w:tr>
      <w:tr w:rsidR="0061613C" w:rsidRPr="00930178" w14:paraId="2CF0041B" w14:textId="77777777" w:rsidTr="00332D72">
        <w:tc>
          <w:tcPr>
            <w:tcW w:w="3261" w:type="dxa"/>
            <w:vAlign w:val="center"/>
          </w:tcPr>
          <w:p w14:paraId="4746DEDB" w14:textId="77777777" w:rsidR="0061613C" w:rsidRPr="00930178" w:rsidRDefault="0061613C" w:rsidP="00332D72">
            <w:pPr>
              <w:rPr>
                <w:rFonts w:ascii="Calibri" w:hAnsi="Calibri"/>
                <w:sz w:val="22"/>
                <w:szCs w:val="22"/>
                <w:lang w:val="es-CO"/>
              </w:rPr>
            </w:pPr>
          </w:p>
        </w:tc>
        <w:tc>
          <w:tcPr>
            <w:tcW w:w="5953" w:type="dxa"/>
            <w:vAlign w:val="center"/>
          </w:tcPr>
          <w:p w14:paraId="04E05380" w14:textId="77777777" w:rsidR="0061613C" w:rsidRPr="00930178" w:rsidRDefault="0061613C" w:rsidP="00332D72">
            <w:pPr>
              <w:rPr>
                <w:rFonts w:ascii="Calibri" w:hAnsi="Calibri"/>
                <w:sz w:val="22"/>
                <w:szCs w:val="22"/>
                <w:lang w:val="es-CO"/>
              </w:rPr>
            </w:pPr>
          </w:p>
        </w:tc>
      </w:tr>
    </w:tbl>
    <w:p w14:paraId="0EDA58E7" w14:textId="77777777" w:rsidR="0061613C" w:rsidRPr="00930178" w:rsidRDefault="0061613C">
      <w:pPr>
        <w:rPr>
          <w:lang w:val="es-CO"/>
        </w:rPr>
      </w:pPr>
    </w:p>
    <w:p w14:paraId="69914844" w14:textId="77777777" w:rsidR="00904698" w:rsidRPr="00930178" w:rsidRDefault="00904698">
      <w:pPr>
        <w:rPr>
          <w:lang w:val="es-CO"/>
        </w:rPr>
      </w:pPr>
    </w:p>
    <w:tbl>
      <w:tblPr>
        <w:tblW w:w="0" w:type="auto"/>
        <w:tblInd w:w="108" w:type="dxa"/>
        <w:tblLayout w:type="fixed"/>
        <w:tblLook w:val="0000" w:firstRow="0" w:lastRow="0" w:firstColumn="0" w:lastColumn="0" w:noHBand="0" w:noVBand="0"/>
      </w:tblPr>
      <w:tblGrid>
        <w:gridCol w:w="9304"/>
      </w:tblGrid>
      <w:tr w:rsidR="00E9074B" w:rsidRPr="00930178" w14:paraId="415189D1" w14:textId="77777777">
        <w:tc>
          <w:tcPr>
            <w:tcW w:w="9304" w:type="dxa"/>
            <w:tcBorders>
              <w:top w:val="single" w:sz="4" w:space="0" w:color="000000"/>
              <w:left w:val="single" w:sz="4" w:space="0" w:color="000000"/>
              <w:bottom w:val="single" w:sz="4" w:space="0" w:color="000000"/>
              <w:right w:val="single" w:sz="4" w:space="0" w:color="000000"/>
            </w:tcBorders>
            <w:shd w:val="clear" w:color="auto" w:fill="D9D9D9"/>
          </w:tcPr>
          <w:p w14:paraId="058E5B4F" w14:textId="77777777" w:rsidR="00E9074B" w:rsidRPr="00930178" w:rsidRDefault="00E9074B" w:rsidP="00B50582">
            <w:pPr>
              <w:numPr>
                <w:ilvl w:val="0"/>
                <w:numId w:val="5"/>
              </w:numPr>
              <w:snapToGrid w:val="0"/>
              <w:rPr>
                <w:rFonts w:ascii="Calibri" w:hAnsi="Calibri" w:cs="Arial"/>
                <w:b/>
                <w:lang w:val="es-CO"/>
              </w:rPr>
            </w:pPr>
            <w:r w:rsidRPr="00930178">
              <w:rPr>
                <w:rFonts w:ascii="Calibri" w:hAnsi="Calibri" w:cs="Arial"/>
                <w:b/>
                <w:lang w:val="es-CO"/>
              </w:rPr>
              <w:t>CONSIDERACIONES ADICIONALES</w:t>
            </w:r>
          </w:p>
        </w:tc>
      </w:tr>
      <w:tr w:rsidR="00E9074B" w:rsidRPr="00930178" w14:paraId="00421DA8" w14:textId="77777777">
        <w:trPr>
          <w:trHeight w:val="412"/>
        </w:trPr>
        <w:tc>
          <w:tcPr>
            <w:tcW w:w="9304" w:type="dxa"/>
            <w:tcBorders>
              <w:top w:val="single" w:sz="4" w:space="0" w:color="000000"/>
              <w:left w:val="single" w:sz="4" w:space="0" w:color="000000"/>
              <w:bottom w:val="single" w:sz="4" w:space="0" w:color="000000"/>
              <w:right w:val="single" w:sz="4" w:space="0" w:color="000000"/>
            </w:tcBorders>
            <w:shd w:val="clear" w:color="auto" w:fill="auto"/>
          </w:tcPr>
          <w:p w14:paraId="7020DF87" w14:textId="77777777" w:rsidR="00E9074B" w:rsidRDefault="00E9074B" w:rsidP="006F2940">
            <w:pPr>
              <w:pStyle w:val="NormalWeb"/>
              <w:shd w:val="clear" w:color="auto" w:fill="FFFFFF"/>
              <w:spacing w:line="288" w:lineRule="atLeast"/>
              <w:rPr>
                <w:rFonts w:ascii="Calibri" w:hAnsi="Calibri" w:cs="Arial"/>
              </w:rPr>
            </w:pPr>
          </w:p>
          <w:p w14:paraId="382C3E9F" w14:textId="77777777" w:rsidR="00891B08" w:rsidRDefault="00891B08" w:rsidP="00891B08">
            <w:pPr>
              <w:pStyle w:val="NormalWeb"/>
              <w:shd w:val="clear" w:color="auto" w:fill="FFFFFF"/>
              <w:spacing w:line="288" w:lineRule="atLeast"/>
              <w:jc w:val="both"/>
              <w:rPr>
                <w:rFonts w:ascii="Calibri" w:hAnsi="Calibri" w:cs="Arial"/>
                <w:lang w:val="es-ES"/>
              </w:rPr>
            </w:pPr>
            <w:r>
              <w:rPr>
                <w:rFonts w:ascii="Calibri" w:hAnsi="Calibri" w:cs="Arial"/>
                <w:lang w:val="es-ES"/>
              </w:rPr>
              <w:t xml:space="preserve">El modelo de negocio propuesto para la implementación </w:t>
            </w:r>
            <w:proofErr w:type="spellStart"/>
            <w:r>
              <w:rPr>
                <w:rFonts w:ascii="Calibri" w:hAnsi="Calibri" w:cs="Arial"/>
                <w:lang w:val="es-ES"/>
              </w:rPr>
              <w:t>dataroom</w:t>
            </w:r>
            <w:proofErr w:type="spellEnd"/>
            <w:r>
              <w:rPr>
                <w:rFonts w:ascii="Calibri" w:hAnsi="Calibri" w:cs="Arial"/>
                <w:lang w:val="es-ES"/>
              </w:rPr>
              <w:t xml:space="preserve">, es la provisión de servicios de fábrica de software a partir de una especificación. </w:t>
            </w:r>
          </w:p>
          <w:p w14:paraId="146B27EA" w14:textId="77777777" w:rsidR="00891B08" w:rsidRDefault="00891B08" w:rsidP="00891B08">
            <w:pPr>
              <w:pStyle w:val="NormalWeb"/>
              <w:shd w:val="clear" w:color="auto" w:fill="FFFFFF"/>
              <w:spacing w:line="288" w:lineRule="atLeast"/>
              <w:jc w:val="both"/>
              <w:rPr>
                <w:rFonts w:ascii="Calibri" w:hAnsi="Calibri" w:cs="Arial"/>
                <w:lang w:val="es-ES"/>
              </w:rPr>
            </w:pPr>
          </w:p>
          <w:p w14:paraId="6DE700CA" w14:textId="77777777" w:rsidR="00E42304" w:rsidRPr="00E42304" w:rsidRDefault="00891B08" w:rsidP="00891B08">
            <w:pPr>
              <w:pStyle w:val="NormalWeb"/>
              <w:shd w:val="clear" w:color="auto" w:fill="FFFFFF"/>
              <w:spacing w:line="288" w:lineRule="atLeast"/>
              <w:jc w:val="both"/>
              <w:rPr>
                <w:ins w:id="26" w:author="itc" w:date="2012-12-27T15:05:00Z"/>
                <w:rFonts w:ascii="Calibri" w:hAnsi="Calibri" w:cs="Arial"/>
                <w:lang w:val="es-ES"/>
              </w:rPr>
            </w:pPr>
            <w:r>
              <w:rPr>
                <w:rFonts w:ascii="Calibri" w:hAnsi="Calibri" w:cs="Arial"/>
                <w:lang w:val="es-ES"/>
              </w:rPr>
              <w:t xml:space="preserve">El modelo de negocio propuesto para la implementación de los demás productos (Data </w:t>
            </w:r>
            <w:proofErr w:type="spellStart"/>
            <w:r>
              <w:rPr>
                <w:rFonts w:ascii="Calibri" w:hAnsi="Calibri" w:cs="Arial"/>
                <w:lang w:val="es-ES"/>
              </w:rPr>
              <w:t>Market</w:t>
            </w:r>
            <w:proofErr w:type="spellEnd"/>
            <w:r>
              <w:rPr>
                <w:rFonts w:ascii="Calibri" w:hAnsi="Calibri" w:cs="Arial"/>
                <w:lang w:val="es-ES"/>
              </w:rPr>
              <w:t>, Integración Mercado)</w:t>
            </w:r>
            <w:r>
              <w:rPr>
                <w:rFonts w:ascii="Calibri" w:hAnsi="Calibri" w:cs="Arial"/>
                <w:sz w:val="22"/>
                <w:szCs w:val="22"/>
              </w:rPr>
              <w:t xml:space="preserve"> </w:t>
            </w:r>
            <w:r>
              <w:rPr>
                <w:rFonts w:ascii="Calibri" w:hAnsi="Calibri" w:cs="Arial"/>
                <w:lang w:val="es-ES"/>
              </w:rPr>
              <w:t>está orientado al concepto de compartir riesgo de implementación y beneficio mutuo de los servicios a ofrecer.</w:t>
            </w:r>
          </w:p>
          <w:p w14:paraId="52163BD8" w14:textId="77777777" w:rsidR="00231747" w:rsidRPr="00891B08" w:rsidRDefault="00231747" w:rsidP="006F2940">
            <w:pPr>
              <w:pStyle w:val="NormalWeb"/>
              <w:shd w:val="clear" w:color="auto" w:fill="FFFFFF"/>
              <w:spacing w:line="288" w:lineRule="atLeast"/>
              <w:rPr>
                <w:rFonts w:ascii="Calibri" w:hAnsi="Calibri" w:cs="Arial"/>
                <w:lang w:val="es-ES"/>
              </w:rPr>
            </w:pPr>
          </w:p>
          <w:p w14:paraId="3A02AE0D" w14:textId="77777777" w:rsidR="00231747" w:rsidRDefault="00231747" w:rsidP="006F2940">
            <w:pPr>
              <w:pStyle w:val="NormalWeb"/>
              <w:shd w:val="clear" w:color="auto" w:fill="FFFFFF"/>
              <w:spacing w:line="288" w:lineRule="atLeast"/>
              <w:rPr>
                <w:rFonts w:ascii="Calibri" w:hAnsi="Calibri" w:cs="Arial"/>
              </w:rPr>
            </w:pPr>
          </w:p>
          <w:p w14:paraId="13DC07BC" w14:textId="77777777" w:rsidR="00231747" w:rsidRDefault="00231747" w:rsidP="006F2940">
            <w:pPr>
              <w:pStyle w:val="NormalWeb"/>
              <w:shd w:val="clear" w:color="auto" w:fill="FFFFFF"/>
              <w:spacing w:line="288" w:lineRule="atLeast"/>
              <w:rPr>
                <w:rFonts w:ascii="Calibri" w:hAnsi="Calibri" w:cs="Arial"/>
              </w:rPr>
            </w:pPr>
          </w:p>
          <w:p w14:paraId="7B21770F" w14:textId="77777777" w:rsidR="00231747" w:rsidRDefault="00231747" w:rsidP="006F2940">
            <w:pPr>
              <w:pStyle w:val="NormalWeb"/>
              <w:shd w:val="clear" w:color="auto" w:fill="FFFFFF"/>
              <w:spacing w:line="288" w:lineRule="atLeast"/>
              <w:rPr>
                <w:rFonts w:ascii="Calibri" w:hAnsi="Calibri" w:cs="Arial"/>
              </w:rPr>
            </w:pPr>
          </w:p>
          <w:p w14:paraId="4DE16A64" w14:textId="77777777" w:rsidR="00231747" w:rsidRDefault="00231747" w:rsidP="006F2940">
            <w:pPr>
              <w:pStyle w:val="NormalWeb"/>
              <w:shd w:val="clear" w:color="auto" w:fill="FFFFFF"/>
              <w:spacing w:line="288" w:lineRule="atLeast"/>
              <w:rPr>
                <w:rFonts w:ascii="Calibri" w:hAnsi="Calibri" w:cs="Arial"/>
              </w:rPr>
            </w:pPr>
          </w:p>
          <w:p w14:paraId="5BBB668D" w14:textId="77777777" w:rsidR="00231747" w:rsidRDefault="00231747" w:rsidP="006F2940">
            <w:pPr>
              <w:pStyle w:val="NormalWeb"/>
              <w:shd w:val="clear" w:color="auto" w:fill="FFFFFF"/>
              <w:spacing w:line="288" w:lineRule="atLeast"/>
              <w:rPr>
                <w:rFonts w:ascii="Calibri" w:hAnsi="Calibri" w:cs="Arial"/>
              </w:rPr>
            </w:pPr>
          </w:p>
          <w:p w14:paraId="3F5A2276" w14:textId="77777777" w:rsidR="00231747" w:rsidRDefault="00231747" w:rsidP="006F2940">
            <w:pPr>
              <w:pStyle w:val="NormalWeb"/>
              <w:shd w:val="clear" w:color="auto" w:fill="FFFFFF"/>
              <w:spacing w:line="288" w:lineRule="atLeast"/>
              <w:rPr>
                <w:rFonts w:ascii="Calibri" w:hAnsi="Calibri" w:cs="Arial"/>
              </w:rPr>
            </w:pPr>
          </w:p>
          <w:p w14:paraId="7FE8F0A4" w14:textId="77777777" w:rsidR="00231747" w:rsidRDefault="00231747" w:rsidP="006F2940">
            <w:pPr>
              <w:pStyle w:val="NormalWeb"/>
              <w:shd w:val="clear" w:color="auto" w:fill="FFFFFF"/>
              <w:spacing w:line="288" w:lineRule="atLeast"/>
              <w:rPr>
                <w:rFonts w:ascii="Calibri" w:hAnsi="Calibri" w:cs="Arial"/>
              </w:rPr>
            </w:pPr>
          </w:p>
          <w:p w14:paraId="2664B35F" w14:textId="77777777" w:rsidR="00231747" w:rsidRPr="00930178" w:rsidRDefault="00231747" w:rsidP="006F2940">
            <w:pPr>
              <w:pStyle w:val="NormalWeb"/>
              <w:shd w:val="clear" w:color="auto" w:fill="FFFFFF"/>
              <w:spacing w:line="288" w:lineRule="atLeast"/>
              <w:rPr>
                <w:rFonts w:ascii="Calibri" w:hAnsi="Calibri" w:cs="Arial"/>
              </w:rPr>
            </w:pPr>
          </w:p>
        </w:tc>
      </w:tr>
    </w:tbl>
    <w:p w14:paraId="037856DB" w14:textId="77777777" w:rsidR="0061613C" w:rsidRDefault="0061613C">
      <w:pPr>
        <w:rPr>
          <w:lang w:val="es-CO"/>
        </w:rPr>
      </w:pPr>
    </w:p>
    <w:p w14:paraId="3AA8B21A" w14:textId="77777777" w:rsidR="00231747" w:rsidRDefault="00231747">
      <w:pPr>
        <w:rPr>
          <w:rFonts w:ascii="Tahoma" w:hAnsi="Tahoma" w:cs="Tahoma"/>
          <w:color w:val="000000"/>
          <w:sz w:val="20"/>
          <w:szCs w:val="20"/>
        </w:rPr>
      </w:pPr>
    </w:p>
    <w:p w14:paraId="74C56D8A" w14:textId="77777777" w:rsidR="00231747" w:rsidRDefault="00231747">
      <w:pPr>
        <w:rPr>
          <w:ins w:id="27" w:author="itc" w:date="2012-12-27T15:01:00Z"/>
          <w:rFonts w:ascii="Tahoma" w:hAnsi="Tahoma" w:cs="Tahoma"/>
          <w:color w:val="000000"/>
          <w:sz w:val="20"/>
          <w:szCs w:val="20"/>
        </w:rPr>
      </w:pPr>
    </w:p>
    <w:p w14:paraId="550835E0" w14:textId="77777777" w:rsidR="00231747" w:rsidRPr="00930178" w:rsidRDefault="00231747">
      <w:pPr>
        <w:rPr>
          <w:lang w:val="es-CO"/>
        </w:rPr>
      </w:pPr>
    </w:p>
    <w:sectPr w:rsidR="00231747" w:rsidRPr="00930178" w:rsidSect="006F43C2">
      <w:headerReference w:type="default" r:id="rId9"/>
      <w:footerReference w:type="default" r:id="rId10"/>
      <w:pgSz w:w="11906" w:h="16838"/>
      <w:pgMar w:top="1701" w:right="991" w:bottom="1701" w:left="1701" w:header="709" w:footer="709"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0BF129" w14:textId="77777777" w:rsidR="000902A6" w:rsidRDefault="000902A6">
      <w:r>
        <w:separator/>
      </w:r>
    </w:p>
  </w:endnote>
  <w:endnote w:type="continuationSeparator" w:id="0">
    <w:p w14:paraId="7786AEAF" w14:textId="77777777" w:rsidR="000902A6" w:rsidRDefault="00090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Futura Lt">
    <w:altName w:val="Century Gothic"/>
    <w:charset w:val="00"/>
    <w:family w:val="swiss"/>
    <w:pitch w:val="variable"/>
    <w:sig w:usb0="00000287" w:usb1="00000000" w:usb2="00000000" w:usb3="00000000" w:csb0="0000009F" w:csb1="00000000"/>
  </w:font>
  <w:font w:name="OpenSymbol">
    <w:altName w:val="Arial Unicode MS"/>
    <w:charset w:val="80"/>
    <w:family w:val="auto"/>
    <w:pitch w:val="default"/>
  </w:font>
  <w:font w:name="Arial">
    <w:panose1 w:val="020B0604020202020204"/>
    <w:charset w:val="00"/>
    <w:family w:val="auto"/>
    <w:pitch w:val="variable"/>
    <w:sig w:usb0="E0002AFF" w:usb1="C0007843" w:usb2="00000009" w:usb3="00000000" w:csb0="000001FF" w:csb1="00000000"/>
  </w:font>
  <w:font w:name="DejaVu Sans">
    <w:charset w:val="00"/>
    <w:family w:val="swiss"/>
    <w:pitch w:val="variable"/>
    <w:sig w:usb0="E7000EFF" w:usb1="5200FDFF" w:usb2="0A042021" w:usb3="00000000" w:csb0="000001BF" w:csb1="00000000"/>
  </w:font>
  <w:font w:name="Lohit Hindi">
    <w:charset w:val="80"/>
    <w:family w:val="auto"/>
    <w:pitch w:val="variable"/>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000" w:firstRow="0" w:lastRow="0" w:firstColumn="0" w:lastColumn="0" w:noHBand="0" w:noVBand="0"/>
    </w:tblPr>
    <w:tblGrid>
      <w:gridCol w:w="2330"/>
      <w:gridCol w:w="4510"/>
      <w:gridCol w:w="2340"/>
    </w:tblGrid>
    <w:tr w:rsidR="00FA686A" w14:paraId="05BDDB10" w14:textId="77777777">
      <w:trPr>
        <w:trHeight w:val="535"/>
      </w:trPr>
      <w:tc>
        <w:tcPr>
          <w:tcW w:w="2330" w:type="dxa"/>
          <w:tcBorders>
            <w:top w:val="single" w:sz="4" w:space="0" w:color="000000"/>
          </w:tcBorders>
          <w:shd w:val="clear" w:color="auto" w:fill="auto"/>
          <w:vAlign w:val="center"/>
        </w:tcPr>
        <w:p w14:paraId="2A0F9935" w14:textId="77777777" w:rsidR="00FA686A" w:rsidRDefault="00FA686A">
          <w:pPr>
            <w:pStyle w:val="Footer"/>
            <w:snapToGrid w:val="0"/>
            <w:ind w:right="360"/>
            <w:rPr>
              <w:rStyle w:val="PageNumber"/>
              <w:rFonts w:ascii="Verdana" w:hAnsi="Verdana"/>
              <w:b/>
              <w:sz w:val="16"/>
              <w:szCs w:val="16"/>
              <w:lang w:val="en-US"/>
            </w:rPr>
          </w:pPr>
          <w:r>
            <w:rPr>
              <w:rStyle w:val="PageNumber"/>
              <w:rFonts w:ascii="Verdana" w:hAnsi="Verdana"/>
              <w:b/>
              <w:sz w:val="16"/>
              <w:szCs w:val="16"/>
              <w:lang w:val="en-US"/>
            </w:rPr>
            <w:t>CONFIDENCIAL</w:t>
          </w:r>
        </w:p>
        <w:p w14:paraId="33754AE4" w14:textId="77777777" w:rsidR="00FA686A" w:rsidRDefault="00FA686A">
          <w:pPr>
            <w:pStyle w:val="Footer"/>
            <w:ind w:right="360"/>
            <w:rPr>
              <w:rStyle w:val="PageNumber"/>
              <w:rFonts w:ascii="Verdana" w:hAnsi="Verdana"/>
              <w:sz w:val="16"/>
              <w:szCs w:val="16"/>
              <w:lang w:val="en-US"/>
            </w:rPr>
          </w:pPr>
          <w:r>
            <w:rPr>
              <w:rStyle w:val="PageNumber"/>
              <w:rFonts w:ascii="Verdana" w:hAnsi="Verdana"/>
              <w:sz w:val="16"/>
              <w:szCs w:val="16"/>
              <w:lang w:val="en-US"/>
            </w:rPr>
            <w:t>ITC  S.A.S</w:t>
          </w:r>
        </w:p>
        <w:p w14:paraId="35C6E5FE" w14:textId="77777777" w:rsidR="00FA686A" w:rsidRDefault="00FA686A">
          <w:pPr>
            <w:pStyle w:val="Footer"/>
            <w:ind w:right="360"/>
            <w:rPr>
              <w:rStyle w:val="PageNumber"/>
              <w:rFonts w:ascii="Verdana" w:hAnsi="Verdana"/>
              <w:sz w:val="16"/>
              <w:szCs w:val="16"/>
              <w:lang w:val="en-US"/>
            </w:rPr>
          </w:pPr>
          <w:r>
            <w:rPr>
              <w:rStyle w:val="PageNumber"/>
              <w:rFonts w:ascii="Verdana" w:hAnsi="Verdana"/>
              <w:sz w:val="16"/>
              <w:szCs w:val="16"/>
              <w:lang w:val="en-US"/>
            </w:rPr>
            <w:t>www.itc.com.co</w:t>
          </w:r>
        </w:p>
      </w:tc>
      <w:tc>
        <w:tcPr>
          <w:tcW w:w="4510" w:type="dxa"/>
          <w:tcBorders>
            <w:top w:val="single" w:sz="4" w:space="0" w:color="000000"/>
          </w:tcBorders>
          <w:shd w:val="clear" w:color="auto" w:fill="auto"/>
          <w:vAlign w:val="center"/>
        </w:tcPr>
        <w:p w14:paraId="2A7220F5" w14:textId="77777777" w:rsidR="00FA686A" w:rsidRDefault="00FA686A">
          <w:pPr>
            <w:pStyle w:val="Footer"/>
            <w:snapToGrid w:val="0"/>
            <w:jc w:val="center"/>
            <w:rPr>
              <w:rStyle w:val="PageNumber"/>
              <w:rFonts w:ascii="Verdana" w:hAnsi="Verdana"/>
              <w:sz w:val="16"/>
              <w:szCs w:val="16"/>
            </w:rPr>
          </w:pPr>
          <w:r>
            <w:rPr>
              <w:rStyle w:val="PageNumber"/>
              <w:rFonts w:ascii="Verdana" w:hAnsi="Verdana"/>
              <w:sz w:val="16"/>
              <w:szCs w:val="16"/>
            </w:rPr>
            <w:t>Formato de Requisitos</w:t>
          </w:r>
        </w:p>
        <w:p w14:paraId="77672F1E" w14:textId="77777777" w:rsidR="00FA686A" w:rsidRDefault="00FA686A">
          <w:pPr>
            <w:pStyle w:val="Footer"/>
            <w:jc w:val="center"/>
            <w:rPr>
              <w:rStyle w:val="PageNumber"/>
              <w:rFonts w:ascii="Verdana" w:hAnsi="Verdana"/>
              <w:sz w:val="16"/>
              <w:szCs w:val="16"/>
            </w:rPr>
          </w:pPr>
          <w:r w:rsidRPr="003A3D8B">
            <w:rPr>
              <w:rStyle w:val="PageNumber"/>
              <w:rFonts w:ascii="Verdana" w:hAnsi="Verdana"/>
              <w:sz w:val="16"/>
              <w:szCs w:val="16"/>
            </w:rPr>
            <w:fldChar w:fldCharType="begin"/>
          </w:r>
          <w:r w:rsidRPr="003A3D8B">
            <w:rPr>
              <w:rStyle w:val="PageNumber"/>
              <w:rFonts w:ascii="Verdana" w:hAnsi="Verdana"/>
              <w:sz w:val="16"/>
              <w:szCs w:val="16"/>
            </w:rPr>
            <w:instrText xml:space="preserve"> DATE \@"DD\/MM\/YYYY" </w:instrText>
          </w:r>
          <w:r w:rsidRPr="003A3D8B">
            <w:rPr>
              <w:rStyle w:val="PageNumber"/>
              <w:rFonts w:ascii="Verdana" w:hAnsi="Verdana"/>
              <w:sz w:val="16"/>
              <w:szCs w:val="16"/>
            </w:rPr>
            <w:fldChar w:fldCharType="separate"/>
          </w:r>
          <w:r w:rsidR="00DB1314">
            <w:rPr>
              <w:rStyle w:val="PageNumber"/>
              <w:rFonts w:ascii="Verdana" w:hAnsi="Verdana"/>
              <w:noProof/>
              <w:sz w:val="16"/>
              <w:szCs w:val="16"/>
            </w:rPr>
            <w:t>03/04/2013</w:t>
          </w:r>
          <w:r w:rsidRPr="003A3D8B">
            <w:rPr>
              <w:rStyle w:val="PageNumber"/>
              <w:rFonts w:ascii="Verdana" w:hAnsi="Verdana"/>
              <w:sz w:val="16"/>
              <w:szCs w:val="16"/>
            </w:rPr>
            <w:fldChar w:fldCharType="end"/>
          </w:r>
        </w:p>
      </w:tc>
      <w:tc>
        <w:tcPr>
          <w:tcW w:w="2340" w:type="dxa"/>
          <w:tcBorders>
            <w:top w:val="single" w:sz="4" w:space="0" w:color="000000"/>
          </w:tcBorders>
          <w:shd w:val="clear" w:color="auto" w:fill="auto"/>
          <w:vAlign w:val="center"/>
        </w:tcPr>
        <w:p w14:paraId="4C87831D" w14:textId="77777777" w:rsidR="00FA686A" w:rsidRPr="00332D72" w:rsidRDefault="00FA686A">
          <w:pPr>
            <w:pStyle w:val="Footer"/>
            <w:snapToGrid w:val="0"/>
            <w:jc w:val="right"/>
            <w:rPr>
              <w:rFonts w:ascii="Calibri" w:hAnsi="Calibri" w:cs="Calibri"/>
            </w:rPr>
          </w:pPr>
          <w:r w:rsidRPr="00332D72">
            <w:rPr>
              <w:rStyle w:val="PageNumber"/>
              <w:rFonts w:ascii="Calibri" w:hAnsi="Calibri" w:cs="Calibri"/>
              <w:sz w:val="16"/>
              <w:szCs w:val="16"/>
            </w:rPr>
            <w:t xml:space="preserve">Página </w:t>
          </w:r>
          <w:r w:rsidRPr="00332D72">
            <w:rPr>
              <w:rStyle w:val="PageNumber"/>
              <w:rFonts w:ascii="Calibri" w:hAnsi="Calibri" w:cs="Calibri"/>
              <w:sz w:val="16"/>
              <w:szCs w:val="16"/>
            </w:rPr>
            <w:fldChar w:fldCharType="begin"/>
          </w:r>
          <w:r w:rsidRPr="00332D72">
            <w:rPr>
              <w:rStyle w:val="PageNumber"/>
              <w:rFonts w:ascii="Calibri" w:hAnsi="Calibri" w:cs="Calibri"/>
              <w:sz w:val="16"/>
              <w:szCs w:val="16"/>
            </w:rPr>
            <w:instrText xml:space="preserve"> PAGE </w:instrText>
          </w:r>
          <w:r w:rsidRPr="00332D72">
            <w:rPr>
              <w:rStyle w:val="PageNumber"/>
              <w:rFonts w:ascii="Calibri" w:hAnsi="Calibri" w:cs="Calibri"/>
              <w:sz w:val="16"/>
              <w:szCs w:val="16"/>
            </w:rPr>
            <w:fldChar w:fldCharType="separate"/>
          </w:r>
          <w:r w:rsidR="00DB1314">
            <w:rPr>
              <w:rStyle w:val="PageNumber"/>
              <w:rFonts w:ascii="Calibri" w:hAnsi="Calibri" w:cs="Calibri"/>
              <w:noProof/>
              <w:sz w:val="16"/>
              <w:szCs w:val="16"/>
            </w:rPr>
            <w:t>1</w:t>
          </w:r>
          <w:r w:rsidRPr="00332D72">
            <w:rPr>
              <w:rStyle w:val="PageNumber"/>
              <w:rFonts w:ascii="Calibri" w:hAnsi="Calibri" w:cs="Calibri"/>
              <w:sz w:val="16"/>
              <w:szCs w:val="16"/>
            </w:rPr>
            <w:fldChar w:fldCharType="end"/>
          </w:r>
          <w:r w:rsidRPr="00332D72">
            <w:rPr>
              <w:rStyle w:val="PageNumber"/>
              <w:rFonts w:ascii="Calibri" w:hAnsi="Calibri" w:cs="Calibri"/>
              <w:sz w:val="16"/>
              <w:szCs w:val="16"/>
            </w:rPr>
            <w:t xml:space="preserve"> de </w:t>
          </w:r>
          <w:r w:rsidRPr="00332D72">
            <w:rPr>
              <w:rStyle w:val="PageNumber"/>
              <w:rFonts w:ascii="Calibri" w:hAnsi="Calibri" w:cs="Calibri"/>
              <w:sz w:val="16"/>
              <w:szCs w:val="16"/>
            </w:rPr>
            <w:fldChar w:fldCharType="begin"/>
          </w:r>
          <w:r w:rsidRPr="00332D72">
            <w:rPr>
              <w:rStyle w:val="PageNumber"/>
              <w:rFonts w:ascii="Calibri" w:hAnsi="Calibri" w:cs="Calibri"/>
              <w:sz w:val="16"/>
              <w:szCs w:val="16"/>
            </w:rPr>
            <w:instrText xml:space="preserve"> NUMPAGES \*Arabic </w:instrText>
          </w:r>
          <w:r w:rsidRPr="00332D72">
            <w:rPr>
              <w:rStyle w:val="PageNumber"/>
              <w:rFonts w:ascii="Calibri" w:hAnsi="Calibri" w:cs="Calibri"/>
              <w:sz w:val="16"/>
              <w:szCs w:val="16"/>
            </w:rPr>
            <w:fldChar w:fldCharType="separate"/>
          </w:r>
          <w:r w:rsidR="00DB1314">
            <w:rPr>
              <w:rStyle w:val="PageNumber"/>
              <w:rFonts w:ascii="Calibri" w:hAnsi="Calibri" w:cs="Calibri"/>
              <w:noProof/>
              <w:sz w:val="16"/>
              <w:szCs w:val="16"/>
            </w:rPr>
            <w:t>5</w:t>
          </w:r>
          <w:r w:rsidRPr="00332D72">
            <w:rPr>
              <w:rStyle w:val="PageNumber"/>
              <w:rFonts w:ascii="Calibri" w:hAnsi="Calibri" w:cs="Calibri"/>
              <w:sz w:val="16"/>
              <w:szCs w:val="16"/>
            </w:rPr>
            <w:fldChar w:fldCharType="end"/>
          </w:r>
        </w:p>
      </w:tc>
    </w:tr>
  </w:tbl>
  <w:p w14:paraId="5F899B06" w14:textId="77777777" w:rsidR="00FA686A" w:rsidRDefault="00FA686A">
    <w:pPr>
      <w:pStyle w:val="Footer"/>
      <w:tabs>
        <w:tab w:val="right" w:pos="8647"/>
      </w:tabs>
      <w:ind w:right="360"/>
    </w:pPr>
  </w:p>
  <w:p w14:paraId="3D0D2772" w14:textId="77777777" w:rsidR="00FA686A" w:rsidRDefault="00FA686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07BE33" w14:textId="77777777" w:rsidR="000902A6" w:rsidRDefault="000902A6">
      <w:r>
        <w:separator/>
      </w:r>
    </w:p>
  </w:footnote>
  <w:footnote w:type="continuationSeparator" w:id="0">
    <w:p w14:paraId="270BA4D2" w14:textId="77777777" w:rsidR="000902A6" w:rsidRDefault="000902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2184"/>
      <w:gridCol w:w="5407"/>
      <w:gridCol w:w="1232"/>
    </w:tblGrid>
    <w:tr w:rsidR="00FA686A" w14:paraId="42919872" w14:textId="77777777" w:rsidTr="00E42894">
      <w:trPr>
        <w:trHeight w:val="277"/>
      </w:trPr>
      <w:tc>
        <w:tcPr>
          <w:tcW w:w="2184" w:type="dxa"/>
          <w:vMerge w:val="restart"/>
          <w:vAlign w:val="bottom"/>
          <w:hideMark/>
        </w:tcPr>
        <w:p w14:paraId="6262EA7E" w14:textId="77777777" w:rsidR="00FA686A" w:rsidRPr="00B65CD0" w:rsidRDefault="00FA686A">
          <w:pPr>
            <w:pStyle w:val="Normal1"/>
            <w:snapToGrid w:val="0"/>
            <w:rPr>
              <w:rFonts w:cs="Tahoma"/>
              <w:szCs w:val="16"/>
              <w:lang w:eastAsia="es-CO"/>
            </w:rPr>
          </w:pPr>
          <w:r>
            <w:rPr>
              <w:rFonts w:cs="Tahoma"/>
              <w:noProof/>
              <w:lang w:eastAsia="en-US"/>
            </w:rPr>
            <w:drawing>
              <wp:anchor distT="0" distB="0" distL="114935" distR="114935" simplePos="0" relativeHeight="251659264" behindDoc="1" locked="0" layoutInCell="1" allowOverlap="1" wp14:anchorId="0B7790CE" wp14:editId="04FAD714">
                <wp:simplePos x="0" y="0"/>
                <wp:positionH relativeFrom="margin">
                  <wp:posOffset>192405</wp:posOffset>
                </wp:positionH>
                <wp:positionV relativeFrom="paragraph">
                  <wp:posOffset>-155575</wp:posOffset>
                </wp:positionV>
                <wp:extent cx="1070610" cy="759460"/>
                <wp:effectExtent l="19050" t="0" r="0" b="0"/>
                <wp:wrapNone/>
                <wp:docPr id="1"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2"/>
                        <pic:cNvPicPr>
                          <a:picLocks noChangeAspect="1" noChangeArrowheads="1"/>
                        </pic:cNvPicPr>
                      </pic:nvPicPr>
                      <pic:blipFill>
                        <a:blip r:embed="rId1"/>
                        <a:srcRect/>
                        <a:stretch>
                          <a:fillRect/>
                        </a:stretch>
                      </pic:blipFill>
                      <pic:spPr bwMode="auto">
                        <a:xfrm>
                          <a:off x="0" y="0"/>
                          <a:ext cx="1070610" cy="759460"/>
                        </a:xfrm>
                        <a:prstGeom prst="rect">
                          <a:avLst/>
                        </a:prstGeom>
                        <a:solidFill>
                          <a:srgbClr val="FFFFFF"/>
                        </a:solidFill>
                        <a:ln w="9525">
                          <a:noFill/>
                          <a:miter lim="800000"/>
                          <a:headEnd/>
                          <a:tailEnd/>
                        </a:ln>
                      </pic:spPr>
                    </pic:pic>
                  </a:graphicData>
                </a:graphic>
              </wp:anchor>
            </w:drawing>
          </w:r>
        </w:p>
      </w:tc>
      <w:tc>
        <w:tcPr>
          <w:tcW w:w="5407" w:type="dxa"/>
          <w:vAlign w:val="center"/>
          <w:hideMark/>
        </w:tcPr>
        <w:p w14:paraId="07CAC5A2" w14:textId="77777777" w:rsidR="00FA686A" w:rsidRPr="00B65CD0" w:rsidRDefault="00FA686A">
          <w:pPr>
            <w:pStyle w:val="Normal1"/>
            <w:snapToGrid w:val="0"/>
            <w:jc w:val="right"/>
            <w:rPr>
              <w:rFonts w:ascii="Tahoma" w:hAnsi="Tahoma" w:cs="Tahoma"/>
              <w:szCs w:val="16"/>
              <w:lang w:val="es-CO" w:eastAsia="es-CO"/>
            </w:rPr>
          </w:pPr>
          <w:r w:rsidRPr="00B65CD0">
            <w:rPr>
              <w:rFonts w:ascii="Tahoma" w:hAnsi="Tahoma" w:cs="Tahoma"/>
              <w:sz w:val="16"/>
              <w:szCs w:val="16"/>
              <w:lang w:val="es-CO" w:eastAsia="es-CO"/>
            </w:rPr>
            <w:t>MACROPROCESO:  Fábrica de Software</w:t>
          </w:r>
        </w:p>
      </w:tc>
      <w:tc>
        <w:tcPr>
          <w:tcW w:w="1232" w:type="dxa"/>
          <w:tcBorders>
            <w:top w:val="nil"/>
            <w:left w:val="single" w:sz="8" w:space="0" w:color="808080"/>
            <w:bottom w:val="nil"/>
            <w:right w:val="nil"/>
          </w:tcBorders>
          <w:vAlign w:val="center"/>
          <w:hideMark/>
        </w:tcPr>
        <w:p w14:paraId="090C93DF" w14:textId="77777777" w:rsidR="00FA686A" w:rsidRPr="00B65CD0" w:rsidRDefault="00FA686A">
          <w:pPr>
            <w:pStyle w:val="Normal1"/>
            <w:snapToGrid w:val="0"/>
            <w:rPr>
              <w:rFonts w:cs="Tahoma"/>
              <w:bCs/>
              <w:sz w:val="12"/>
              <w:szCs w:val="14"/>
              <w:lang w:eastAsia="es-CO"/>
            </w:rPr>
          </w:pPr>
          <w:r w:rsidRPr="00B65CD0">
            <w:rPr>
              <w:rFonts w:cs="Tahoma"/>
              <w:bCs/>
              <w:sz w:val="12"/>
              <w:szCs w:val="14"/>
              <w:lang w:val="es-CO" w:eastAsia="es-CO"/>
            </w:rPr>
            <w:t>VERSIÓN</w:t>
          </w:r>
          <w:r w:rsidRPr="00B65CD0">
            <w:rPr>
              <w:rFonts w:cs="Tahoma"/>
              <w:bCs/>
              <w:sz w:val="12"/>
              <w:szCs w:val="14"/>
              <w:lang w:eastAsia="es-CO"/>
            </w:rPr>
            <w:t>: 1.0</w:t>
          </w:r>
        </w:p>
      </w:tc>
    </w:tr>
    <w:tr w:rsidR="00FA686A" w14:paraId="38EC6D1B" w14:textId="77777777" w:rsidTr="00E42894">
      <w:trPr>
        <w:trHeight w:val="287"/>
      </w:trPr>
      <w:tc>
        <w:tcPr>
          <w:tcW w:w="2184" w:type="dxa"/>
          <w:vMerge/>
          <w:vAlign w:val="center"/>
          <w:hideMark/>
        </w:tcPr>
        <w:p w14:paraId="66921D5C" w14:textId="77777777" w:rsidR="00FA686A" w:rsidRDefault="00FA686A">
          <w:pPr>
            <w:rPr>
              <w:rFonts w:ascii="Calibri" w:hAnsi="Calibri" w:cs="Tahoma"/>
              <w:sz w:val="22"/>
              <w:szCs w:val="16"/>
              <w:lang w:val="en-US" w:eastAsia="es-CO"/>
            </w:rPr>
          </w:pPr>
        </w:p>
      </w:tc>
      <w:tc>
        <w:tcPr>
          <w:tcW w:w="5407" w:type="dxa"/>
          <w:vAlign w:val="center"/>
          <w:hideMark/>
        </w:tcPr>
        <w:p w14:paraId="0E7D4B5C" w14:textId="77777777" w:rsidR="00FA686A" w:rsidRPr="00B65CD0" w:rsidRDefault="00FA686A" w:rsidP="00891B08">
          <w:pPr>
            <w:pStyle w:val="Normal1"/>
            <w:snapToGrid w:val="0"/>
            <w:jc w:val="right"/>
            <w:rPr>
              <w:rFonts w:ascii="Tahoma" w:hAnsi="Tahoma" w:cs="Tahoma"/>
              <w:b/>
              <w:szCs w:val="16"/>
              <w:lang w:val="es-ES" w:eastAsia="es-CO"/>
            </w:rPr>
          </w:pPr>
          <w:r w:rsidRPr="00B65CD0">
            <w:rPr>
              <w:rFonts w:ascii="Tahoma" w:hAnsi="Tahoma" w:cs="Tahoma"/>
              <w:b/>
              <w:szCs w:val="16"/>
              <w:lang w:val="es-ES" w:eastAsia="es-CO"/>
            </w:rPr>
            <w:t xml:space="preserve"> </w:t>
          </w:r>
          <w:r w:rsidR="00891B08">
            <w:rPr>
              <w:rFonts w:ascii="Tahoma" w:hAnsi="Tahoma" w:cs="Tahoma"/>
              <w:b/>
              <w:szCs w:val="16"/>
              <w:lang w:val="es-ES" w:eastAsia="es-CO"/>
            </w:rPr>
            <w:t>Oportunidades Productos BVRD</w:t>
          </w:r>
          <w:r w:rsidRPr="00B65CD0">
            <w:rPr>
              <w:rFonts w:ascii="Tahoma" w:hAnsi="Tahoma" w:cs="Tahoma"/>
              <w:b/>
              <w:szCs w:val="16"/>
              <w:lang w:val="es-ES" w:eastAsia="es-CO"/>
            </w:rPr>
            <w:t xml:space="preserve"> (</w:t>
          </w:r>
          <w:r w:rsidR="00891B08">
            <w:rPr>
              <w:rFonts w:ascii="Tahoma" w:hAnsi="Tahoma" w:cs="Tahoma"/>
              <w:b/>
              <w:szCs w:val="16"/>
              <w:lang w:val="es-ES" w:eastAsia="es-CO"/>
            </w:rPr>
            <w:t>BVRD</w:t>
          </w:r>
          <w:r w:rsidRPr="00B65CD0">
            <w:rPr>
              <w:rFonts w:ascii="Tahoma" w:hAnsi="Tahoma" w:cs="Tahoma"/>
              <w:b/>
              <w:szCs w:val="16"/>
              <w:lang w:val="es-ES" w:eastAsia="es-CO"/>
            </w:rPr>
            <w:t>)</w:t>
          </w:r>
        </w:p>
      </w:tc>
      <w:tc>
        <w:tcPr>
          <w:tcW w:w="1232" w:type="dxa"/>
          <w:tcBorders>
            <w:top w:val="nil"/>
            <w:left w:val="single" w:sz="8" w:space="0" w:color="808080"/>
            <w:bottom w:val="nil"/>
            <w:right w:val="nil"/>
          </w:tcBorders>
          <w:vAlign w:val="center"/>
          <w:hideMark/>
        </w:tcPr>
        <w:p w14:paraId="77C0C257" w14:textId="77777777" w:rsidR="00FA686A" w:rsidRPr="00B65CD0" w:rsidRDefault="00FA686A">
          <w:pPr>
            <w:pStyle w:val="Normal1"/>
            <w:snapToGrid w:val="0"/>
            <w:rPr>
              <w:rFonts w:cs="Tahoma"/>
              <w:lang w:eastAsia="es-CO"/>
            </w:rPr>
          </w:pPr>
          <w:r w:rsidRPr="00B65CD0">
            <w:rPr>
              <w:rFonts w:cs="Tahoma"/>
              <w:b/>
              <w:sz w:val="14"/>
              <w:szCs w:val="14"/>
              <w:lang w:eastAsia="es-CO"/>
            </w:rPr>
            <w:t xml:space="preserve">PÁG.  </w:t>
          </w:r>
          <w:r w:rsidRPr="00B65CD0">
            <w:rPr>
              <w:rFonts w:cs="Tahoma"/>
              <w:b/>
              <w:sz w:val="14"/>
              <w:szCs w:val="14"/>
              <w:lang w:eastAsia="es-CO"/>
            </w:rPr>
            <w:fldChar w:fldCharType="begin"/>
          </w:r>
          <w:r w:rsidRPr="00B65CD0">
            <w:rPr>
              <w:rFonts w:cs="Tahoma"/>
              <w:b/>
              <w:sz w:val="14"/>
              <w:szCs w:val="14"/>
              <w:lang w:eastAsia="es-CO"/>
            </w:rPr>
            <w:instrText xml:space="preserve"> PAGE </w:instrText>
          </w:r>
          <w:r w:rsidRPr="00B65CD0">
            <w:rPr>
              <w:rFonts w:cs="Tahoma"/>
              <w:b/>
              <w:sz w:val="14"/>
              <w:szCs w:val="14"/>
              <w:lang w:eastAsia="es-CO"/>
            </w:rPr>
            <w:fldChar w:fldCharType="separate"/>
          </w:r>
          <w:r w:rsidR="00DB1314">
            <w:rPr>
              <w:rFonts w:cs="Tahoma"/>
              <w:b/>
              <w:noProof/>
              <w:sz w:val="14"/>
              <w:szCs w:val="14"/>
              <w:lang w:eastAsia="es-CO"/>
            </w:rPr>
            <w:t>1</w:t>
          </w:r>
          <w:r w:rsidRPr="00B65CD0">
            <w:rPr>
              <w:rFonts w:cs="Tahoma"/>
              <w:b/>
              <w:sz w:val="14"/>
              <w:szCs w:val="14"/>
              <w:lang w:eastAsia="es-CO"/>
            </w:rPr>
            <w:fldChar w:fldCharType="end"/>
          </w:r>
          <w:r w:rsidRPr="00B65CD0">
            <w:rPr>
              <w:rFonts w:cs="Tahoma"/>
              <w:b/>
              <w:sz w:val="14"/>
              <w:szCs w:val="14"/>
              <w:lang w:eastAsia="es-CO"/>
            </w:rPr>
            <w:t xml:space="preserve"> DE </w:t>
          </w:r>
          <w:r w:rsidRPr="00B65CD0">
            <w:rPr>
              <w:rFonts w:cs="Tahoma"/>
              <w:b/>
              <w:sz w:val="14"/>
              <w:szCs w:val="14"/>
              <w:lang w:eastAsia="es-CO"/>
            </w:rPr>
            <w:fldChar w:fldCharType="begin"/>
          </w:r>
          <w:r w:rsidRPr="00B65CD0">
            <w:rPr>
              <w:rFonts w:cs="Tahoma"/>
              <w:b/>
              <w:sz w:val="14"/>
              <w:szCs w:val="14"/>
              <w:lang w:eastAsia="es-CO"/>
            </w:rPr>
            <w:instrText xml:space="preserve"> NUMPAGES \*Arabic </w:instrText>
          </w:r>
          <w:r w:rsidRPr="00B65CD0">
            <w:rPr>
              <w:rFonts w:cs="Tahoma"/>
              <w:b/>
              <w:sz w:val="14"/>
              <w:szCs w:val="14"/>
              <w:lang w:eastAsia="es-CO"/>
            </w:rPr>
            <w:fldChar w:fldCharType="separate"/>
          </w:r>
          <w:r w:rsidR="00DB1314">
            <w:rPr>
              <w:rFonts w:cs="Tahoma"/>
              <w:b/>
              <w:noProof/>
              <w:sz w:val="14"/>
              <w:szCs w:val="14"/>
              <w:lang w:eastAsia="es-CO"/>
            </w:rPr>
            <w:t>5</w:t>
          </w:r>
          <w:r w:rsidRPr="00B65CD0">
            <w:rPr>
              <w:rFonts w:cs="Tahoma"/>
              <w:b/>
              <w:sz w:val="14"/>
              <w:szCs w:val="14"/>
              <w:lang w:eastAsia="es-CO"/>
            </w:rPr>
            <w:fldChar w:fldCharType="end"/>
          </w:r>
        </w:p>
      </w:tc>
    </w:tr>
  </w:tbl>
  <w:p w14:paraId="6122750E" w14:textId="77777777" w:rsidR="00FA686A" w:rsidRDefault="00FA686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Calibri" w:hAnsi="Calibri" w:cs="Calibri"/>
      </w:rPr>
    </w:lvl>
  </w:abstractNum>
  <w:abstractNum w:abstractNumId="2">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0AC4886"/>
    <w:multiLevelType w:val="hybridMultilevel"/>
    <w:tmpl w:val="5276EEFE"/>
    <w:lvl w:ilvl="0" w:tplc="D75ED606">
      <w:numFmt w:val="bullet"/>
      <w:lvlText w:val="-"/>
      <w:lvlJc w:val="left"/>
      <w:pPr>
        <w:ind w:left="1410" w:hanging="690"/>
      </w:pPr>
      <w:rPr>
        <w:rFonts w:ascii="Calibri" w:eastAsia="Times New Roman" w:hAnsi="Calibri"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157E3D05"/>
    <w:multiLevelType w:val="hybridMultilevel"/>
    <w:tmpl w:val="6178D2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9D70682"/>
    <w:multiLevelType w:val="hybridMultilevel"/>
    <w:tmpl w:val="CD664B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1A166D09"/>
    <w:multiLevelType w:val="hybridMultilevel"/>
    <w:tmpl w:val="9D3439A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1B955A12"/>
    <w:multiLevelType w:val="hybridMultilevel"/>
    <w:tmpl w:val="5E14B1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4DA0430"/>
    <w:multiLevelType w:val="hybridMultilevel"/>
    <w:tmpl w:val="ADA083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55A2FCC"/>
    <w:multiLevelType w:val="multilevel"/>
    <w:tmpl w:val="FAF8ABC2"/>
    <w:lvl w:ilvl="0">
      <w:start w:val="1"/>
      <w:numFmt w:val="decimal"/>
      <w:lvlText w:val="%1."/>
      <w:lvlJc w:val="left"/>
      <w:pPr>
        <w:tabs>
          <w:tab w:val="num" w:pos="360"/>
        </w:tabs>
        <w:ind w:left="360" w:hanging="360"/>
      </w:pPr>
      <w:rPr>
        <w:rFonts w:hint="default"/>
        <w:b/>
        <w:sz w:val="24"/>
      </w:rPr>
    </w:lvl>
    <w:lvl w:ilvl="1">
      <w:start w:val="1"/>
      <w:numFmt w:val="decimal"/>
      <w:isLgl/>
      <w:lvlText w:val="%1.%2."/>
      <w:lvlJc w:val="left"/>
      <w:pPr>
        <w:tabs>
          <w:tab w:val="num" w:pos="720"/>
        </w:tabs>
        <w:ind w:left="720" w:hanging="720"/>
      </w:pPr>
      <w:rPr>
        <w:rFonts w:hint="default"/>
      </w:rPr>
    </w:lvl>
    <w:lvl w:ilvl="2">
      <w:start w:val="1"/>
      <w:numFmt w:val="decimal"/>
      <w:isLgl/>
      <w:lvlText w:val="5.%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0">
    <w:nsid w:val="2C631AB8"/>
    <w:multiLevelType w:val="hybridMultilevel"/>
    <w:tmpl w:val="858021E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nsid w:val="2D001B01"/>
    <w:multiLevelType w:val="hybridMultilevel"/>
    <w:tmpl w:val="8F682E08"/>
    <w:lvl w:ilvl="0" w:tplc="6424362C">
      <w:start w:val="13"/>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F2730C4"/>
    <w:multiLevelType w:val="hybridMultilevel"/>
    <w:tmpl w:val="10E211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43A5868"/>
    <w:multiLevelType w:val="hybridMultilevel"/>
    <w:tmpl w:val="A042AF7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nsid w:val="38926EA0"/>
    <w:multiLevelType w:val="hybridMultilevel"/>
    <w:tmpl w:val="536CA9B0"/>
    <w:lvl w:ilvl="0" w:tplc="6E7C1D5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1868C2"/>
    <w:multiLevelType w:val="multilevel"/>
    <w:tmpl w:val="FAF8ABC2"/>
    <w:lvl w:ilvl="0">
      <w:start w:val="1"/>
      <w:numFmt w:val="decimal"/>
      <w:lvlText w:val="%1."/>
      <w:lvlJc w:val="left"/>
      <w:pPr>
        <w:tabs>
          <w:tab w:val="num" w:pos="720"/>
        </w:tabs>
        <w:ind w:left="720" w:hanging="360"/>
      </w:pPr>
      <w:rPr>
        <w:rFonts w:hint="default"/>
        <w:b/>
        <w:sz w:val="24"/>
      </w:rPr>
    </w:lvl>
    <w:lvl w:ilvl="1">
      <w:start w:val="1"/>
      <w:numFmt w:val="decimal"/>
      <w:isLgl/>
      <w:lvlText w:val="%1.%2."/>
      <w:lvlJc w:val="left"/>
      <w:pPr>
        <w:tabs>
          <w:tab w:val="num" w:pos="1080"/>
        </w:tabs>
        <w:ind w:left="1080" w:hanging="720"/>
      </w:pPr>
      <w:rPr>
        <w:rFonts w:hint="default"/>
      </w:rPr>
    </w:lvl>
    <w:lvl w:ilvl="2">
      <w:start w:val="1"/>
      <w:numFmt w:val="decimal"/>
      <w:isLgl/>
      <w:lvlText w:val="5.%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6">
    <w:nsid w:val="45451D1E"/>
    <w:multiLevelType w:val="hybridMultilevel"/>
    <w:tmpl w:val="31B444E0"/>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nsid w:val="4BE30857"/>
    <w:multiLevelType w:val="hybridMultilevel"/>
    <w:tmpl w:val="FA006A62"/>
    <w:lvl w:ilvl="0" w:tplc="AFBEC298">
      <w:start w:val="3"/>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099395D"/>
    <w:multiLevelType w:val="hybridMultilevel"/>
    <w:tmpl w:val="BC5465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54760B3A"/>
    <w:multiLevelType w:val="hybridMultilevel"/>
    <w:tmpl w:val="ACF60A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54F34541"/>
    <w:multiLevelType w:val="hybridMultilevel"/>
    <w:tmpl w:val="F65485BC"/>
    <w:lvl w:ilvl="0" w:tplc="7C622C0A">
      <w:start w:val="30"/>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956767F"/>
    <w:multiLevelType w:val="hybridMultilevel"/>
    <w:tmpl w:val="87CAEB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37000E4"/>
    <w:multiLevelType w:val="hybridMultilevel"/>
    <w:tmpl w:val="1336557C"/>
    <w:lvl w:ilvl="0" w:tplc="E79A8798">
      <w:numFmt w:val="bullet"/>
      <w:lvlText w:val="-"/>
      <w:lvlJc w:val="left"/>
      <w:pPr>
        <w:ind w:left="720" w:hanging="360"/>
      </w:pPr>
      <w:rPr>
        <w:rFonts w:ascii="Calibri" w:eastAsia="Times New Roman" w:hAnsi="Calibri" w:cs="Times New Roman"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52D3CAD"/>
    <w:multiLevelType w:val="hybridMultilevel"/>
    <w:tmpl w:val="DAC2C1F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6BD46507"/>
    <w:multiLevelType w:val="hybridMultilevel"/>
    <w:tmpl w:val="1452E362"/>
    <w:lvl w:ilvl="0" w:tplc="0C0A0001">
      <w:start w:val="1"/>
      <w:numFmt w:val="bullet"/>
      <w:lvlText w:val=""/>
      <w:lvlJc w:val="left"/>
      <w:pPr>
        <w:ind w:left="1410" w:hanging="69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nsid w:val="6BF304EF"/>
    <w:multiLevelType w:val="hybridMultilevel"/>
    <w:tmpl w:val="E1A4E41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6C16697D"/>
    <w:multiLevelType w:val="hybridMultilevel"/>
    <w:tmpl w:val="62CCB5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799A5494"/>
    <w:multiLevelType w:val="hybridMultilevel"/>
    <w:tmpl w:val="75EC63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7B123E50"/>
    <w:multiLevelType w:val="hybridMultilevel"/>
    <w:tmpl w:val="739810C2"/>
    <w:lvl w:ilvl="0" w:tplc="240A0001">
      <w:start w:val="1"/>
      <w:numFmt w:val="bullet"/>
      <w:lvlText w:val=""/>
      <w:lvlJc w:val="left"/>
      <w:pPr>
        <w:ind w:left="761" w:hanging="360"/>
      </w:pPr>
      <w:rPr>
        <w:rFonts w:ascii="Symbol" w:hAnsi="Symbol" w:hint="default"/>
      </w:rPr>
    </w:lvl>
    <w:lvl w:ilvl="1" w:tplc="240A0003" w:tentative="1">
      <w:start w:val="1"/>
      <w:numFmt w:val="bullet"/>
      <w:lvlText w:val="o"/>
      <w:lvlJc w:val="left"/>
      <w:pPr>
        <w:ind w:left="1481" w:hanging="360"/>
      </w:pPr>
      <w:rPr>
        <w:rFonts w:ascii="Courier New" w:hAnsi="Courier New" w:cs="Courier New" w:hint="default"/>
      </w:rPr>
    </w:lvl>
    <w:lvl w:ilvl="2" w:tplc="240A0005" w:tentative="1">
      <w:start w:val="1"/>
      <w:numFmt w:val="bullet"/>
      <w:lvlText w:val=""/>
      <w:lvlJc w:val="left"/>
      <w:pPr>
        <w:ind w:left="2201" w:hanging="360"/>
      </w:pPr>
      <w:rPr>
        <w:rFonts w:ascii="Wingdings" w:hAnsi="Wingdings" w:hint="default"/>
      </w:rPr>
    </w:lvl>
    <w:lvl w:ilvl="3" w:tplc="240A0001" w:tentative="1">
      <w:start w:val="1"/>
      <w:numFmt w:val="bullet"/>
      <w:lvlText w:val=""/>
      <w:lvlJc w:val="left"/>
      <w:pPr>
        <w:ind w:left="2921" w:hanging="360"/>
      </w:pPr>
      <w:rPr>
        <w:rFonts w:ascii="Symbol" w:hAnsi="Symbol" w:hint="default"/>
      </w:rPr>
    </w:lvl>
    <w:lvl w:ilvl="4" w:tplc="240A0003" w:tentative="1">
      <w:start w:val="1"/>
      <w:numFmt w:val="bullet"/>
      <w:lvlText w:val="o"/>
      <w:lvlJc w:val="left"/>
      <w:pPr>
        <w:ind w:left="3641" w:hanging="360"/>
      </w:pPr>
      <w:rPr>
        <w:rFonts w:ascii="Courier New" w:hAnsi="Courier New" w:cs="Courier New" w:hint="default"/>
      </w:rPr>
    </w:lvl>
    <w:lvl w:ilvl="5" w:tplc="240A0005" w:tentative="1">
      <w:start w:val="1"/>
      <w:numFmt w:val="bullet"/>
      <w:lvlText w:val=""/>
      <w:lvlJc w:val="left"/>
      <w:pPr>
        <w:ind w:left="4361" w:hanging="360"/>
      </w:pPr>
      <w:rPr>
        <w:rFonts w:ascii="Wingdings" w:hAnsi="Wingdings" w:hint="default"/>
      </w:rPr>
    </w:lvl>
    <w:lvl w:ilvl="6" w:tplc="240A0001" w:tentative="1">
      <w:start w:val="1"/>
      <w:numFmt w:val="bullet"/>
      <w:lvlText w:val=""/>
      <w:lvlJc w:val="left"/>
      <w:pPr>
        <w:ind w:left="5081" w:hanging="360"/>
      </w:pPr>
      <w:rPr>
        <w:rFonts w:ascii="Symbol" w:hAnsi="Symbol" w:hint="default"/>
      </w:rPr>
    </w:lvl>
    <w:lvl w:ilvl="7" w:tplc="240A0003" w:tentative="1">
      <w:start w:val="1"/>
      <w:numFmt w:val="bullet"/>
      <w:lvlText w:val="o"/>
      <w:lvlJc w:val="left"/>
      <w:pPr>
        <w:ind w:left="5801" w:hanging="360"/>
      </w:pPr>
      <w:rPr>
        <w:rFonts w:ascii="Courier New" w:hAnsi="Courier New" w:cs="Courier New" w:hint="default"/>
      </w:rPr>
    </w:lvl>
    <w:lvl w:ilvl="8" w:tplc="240A0005" w:tentative="1">
      <w:start w:val="1"/>
      <w:numFmt w:val="bullet"/>
      <w:lvlText w:val=""/>
      <w:lvlJc w:val="left"/>
      <w:pPr>
        <w:ind w:left="6521" w:hanging="360"/>
      </w:pPr>
      <w:rPr>
        <w:rFonts w:ascii="Wingdings" w:hAnsi="Wingdings" w:hint="default"/>
      </w:rPr>
    </w:lvl>
  </w:abstractNum>
  <w:num w:numId="1">
    <w:abstractNumId w:val="0"/>
  </w:num>
  <w:num w:numId="2">
    <w:abstractNumId w:val="1"/>
  </w:num>
  <w:num w:numId="3">
    <w:abstractNumId w:val="2"/>
  </w:num>
  <w:num w:numId="4">
    <w:abstractNumId w:val="13"/>
  </w:num>
  <w:num w:numId="5">
    <w:abstractNumId w:val="9"/>
  </w:num>
  <w:num w:numId="6">
    <w:abstractNumId w:val="28"/>
  </w:num>
  <w:num w:numId="7">
    <w:abstractNumId w:val="7"/>
  </w:num>
  <w:num w:numId="8">
    <w:abstractNumId w:val="16"/>
  </w:num>
  <w:num w:numId="9">
    <w:abstractNumId w:val="15"/>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6"/>
  </w:num>
  <w:num w:numId="13">
    <w:abstractNumId w:val="3"/>
  </w:num>
  <w:num w:numId="14">
    <w:abstractNumId w:val="24"/>
  </w:num>
  <w:num w:numId="15">
    <w:abstractNumId w:val="22"/>
  </w:num>
  <w:num w:numId="16">
    <w:abstractNumId w:val="20"/>
  </w:num>
  <w:num w:numId="17">
    <w:abstractNumId w:val="14"/>
  </w:num>
  <w:num w:numId="18">
    <w:abstractNumId w:val="19"/>
  </w:num>
  <w:num w:numId="19">
    <w:abstractNumId w:val="8"/>
  </w:num>
  <w:num w:numId="20">
    <w:abstractNumId w:val="21"/>
  </w:num>
  <w:num w:numId="21">
    <w:abstractNumId w:val="27"/>
  </w:num>
  <w:num w:numId="22">
    <w:abstractNumId w:val="23"/>
  </w:num>
  <w:num w:numId="23">
    <w:abstractNumId w:val="26"/>
  </w:num>
  <w:num w:numId="24">
    <w:abstractNumId w:val="5"/>
  </w:num>
  <w:num w:numId="25">
    <w:abstractNumId w:val="4"/>
  </w:num>
  <w:num w:numId="26">
    <w:abstractNumId w:val="17"/>
  </w:num>
  <w:num w:numId="27">
    <w:abstractNumId w:val="18"/>
  </w:num>
  <w:num w:numId="28">
    <w:abstractNumId w:val="25"/>
  </w:num>
  <w:num w:numId="29">
    <w:abstractNumId w:val="11"/>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74B"/>
    <w:rsid w:val="00000FB2"/>
    <w:rsid w:val="000152AE"/>
    <w:rsid w:val="0002148A"/>
    <w:rsid w:val="000264ED"/>
    <w:rsid w:val="0003060F"/>
    <w:rsid w:val="000357AB"/>
    <w:rsid w:val="000416FB"/>
    <w:rsid w:val="000600F2"/>
    <w:rsid w:val="000610FA"/>
    <w:rsid w:val="000613B3"/>
    <w:rsid w:val="00061D39"/>
    <w:rsid w:val="00066B7F"/>
    <w:rsid w:val="00071AE5"/>
    <w:rsid w:val="00082D70"/>
    <w:rsid w:val="00085C69"/>
    <w:rsid w:val="000902A6"/>
    <w:rsid w:val="00090D41"/>
    <w:rsid w:val="00094665"/>
    <w:rsid w:val="00095B60"/>
    <w:rsid w:val="00096623"/>
    <w:rsid w:val="000A2E1D"/>
    <w:rsid w:val="000A346F"/>
    <w:rsid w:val="000A456C"/>
    <w:rsid w:val="000B0C02"/>
    <w:rsid w:val="000B1667"/>
    <w:rsid w:val="000B343C"/>
    <w:rsid w:val="000B7AC3"/>
    <w:rsid w:val="000C00CF"/>
    <w:rsid w:val="000C1E55"/>
    <w:rsid w:val="000C27CA"/>
    <w:rsid w:val="000C75B1"/>
    <w:rsid w:val="000C79AB"/>
    <w:rsid w:val="000C7A1E"/>
    <w:rsid w:val="000D27E2"/>
    <w:rsid w:val="000D29BC"/>
    <w:rsid w:val="000E3BD5"/>
    <w:rsid w:val="000E602E"/>
    <w:rsid w:val="000F3ADA"/>
    <w:rsid w:val="00102792"/>
    <w:rsid w:val="00116F78"/>
    <w:rsid w:val="00122D60"/>
    <w:rsid w:val="00137F89"/>
    <w:rsid w:val="00144869"/>
    <w:rsid w:val="00144A63"/>
    <w:rsid w:val="00146F33"/>
    <w:rsid w:val="00151D30"/>
    <w:rsid w:val="001551CF"/>
    <w:rsid w:val="00161567"/>
    <w:rsid w:val="00162F4A"/>
    <w:rsid w:val="001651DC"/>
    <w:rsid w:val="001770F9"/>
    <w:rsid w:val="00181660"/>
    <w:rsid w:val="001975EC"/>
    <w:rsid w:val="001A0880"/>
    <w:rsid w:val="001A1C60"/>
    <w:rsid w:val="001A32CE"/>
    <w:rsid w:val="001A4CC6"/>
    <w:rsid w:val="001B53B0"/>
    <w:rsid w:val="001B5840"/>
    <w:rsid w:val="001B7552"/>
    <w:rsid w:val="001C3DC8"/>
    <w:rsid w:val="001C4A6E"/>
    <w:rsid w:val="001C68BD"/>
    <w:rsid w:val="001D15C4"/>
    <w:rsid w:val="001D2E86"/>
    <w:rsid w:val="001D6F54"/>
    <w:rsid w:val="001E3AB4"/>
    <w:rsid w:val="001E4B3C"/>
    <w:rsid w:val="001F10AD"/>
    <w:rsid w:val="002110FA"/>
    <w:rsid w:val="00212758"/>
    <w:rsid w:val="0021479C"/>
    <w:rsid w:val="0022128F"/>
    <w:rsid w:val="00221A87"/>
    <w:rsid w:val="00223956"/>
    <w:rsid w:val="00231747"/>
    <w:rsid w:val="0024447E"/>
    <w:rsid w:val="00246181"/>
    <w:rsid w:val="002503A1"/>
    <w:rsid w:val="002519A5"/>
    <w:rsid w:val="00254443"/>
    <w:rsid w:val="00256033"/>
    <w:rsid w:val="00277707"/>
    <w:rsid w:val="00281DBB"/>
    <w:rsid w:val="00282B0B"/>
    <w:rsid w:val="002834CD"/>
    <w:rsid w:val="00285B4E"/>
    <w:rsid w:val="002864A1"/>
    <w:rsid w:val="00297B02"/>
    <w:rsid w:val="002A3578"/>
    <w:rsid w:val="002A4382"/>
    <w:rsid w:val="002A5D4B"/>
    <w:rsid w:val="002B2FD8"/>
    <w:rsid w:val="002C7B45"/>
    <w:rsid w:val="002D3845"/>
    <w:rsid w:val="002D39BF"/>
    <w:rsid w:val="002E5EB7"/>
    <w:rsid w:val="002F0D6B"/>
    <w:rsid w:val="003112A7"/>
    <w:rsid w:val="00313010"/>
    <w:rsid w:val="0032162C"/>
    <w:rsid w:val="003243B0"/>
    <w:rsid w:val="00331630"/>
    <w:rsid w:val="00331A3C"/>
    <w:rsid w:val="00332D72"/>
    <w:rsid w:val="003560CF"/>
    <w:rsid w:val="00362DFE"/>
    <w:rsid w:val="00372DF8"/>
    <w:rsid w:val="0037731D"/>
    <w:rsid w:val="00387F35"/>
    <w:rsid w:val="003916CC"/>
    <w:rsid w:val="003A3D8B"/>
    <w:rsid w:val="003A5F64"/>
    <w:rsid w:val="003B1D37"/>
    <w:rsid w:val="003B42B2"/>
    <w:rsid w:val="003B4CC7"/>
    <w:rsid w:val="003B6DC9"/>
    <w:rsid w:val="003C0500"/>
    <w:rsid w:val="003C0635"/>
    <w:rsid w:val="003C4C1F"/>
    <w:rsid w:val="003C4CBC"/>
    <w:rsid w:val="003D7C66"/>
    <w:rsid w:val="003F72C0"/>
    <w:rsid w:val="00403977"/>
    <w:rsid w:val="00410FD1"/>
    <w:rsid w:val="004176C5"/>
    <w:rsid w:val="00435E43"/>
    <w:rsid w:val="004363D4"/>
    <w:rsid w:val="00453981"/>
    <w:rsid w:val="004557E2"/>
    <w:rsid w:val="00457E3F"/>
    <w:rsid w:val="00460CBC"/>
    <w:rsid w:val="0047476B"/>
    <w:rsid w:val="004763DA"/>
    <w:rsid w:val="0048641C"/>
    <w:rsid w:val="00490C2C"/>
    <w:rsid w:val="00497DF7"/>
    <w:rsid w:val="004A586A"/>
    <w:rsid w:val="004B27C4"/>
    <w:rsid w:val="004B5DB6"/>
    <w:rsid w:val="004B72CC"/>
    <w:rsid w:val="004C11B8"/>
    <w:rsid w:val="004C25E3"/>
    <w:rsid w:val="004C5DC6"/>
    <w:rsid w:val="004D7B82"/>
    <w:rsid w:val="004F7CC3"/>
    <w:rsid w:val="00500244"/>
    <w:rsid w:val="00504F39"/>
    <w:rsid w:val="00512E1C"/>
    <w:rsid w:val="00514298"/>
    <w:rsid w:val="00514EC3"/>
    <w:rsid w:val="0052070E"/>
    <w:rsid w:val="0052162E"/>
    <w:rsid w:val="00542A61"/>
    <w:rsid w:val="00554E93"/>
    <w:rsid w:val="00563477"/>
    <w:rsid w:val="00573998"/>
    <w:rsid w:val="00577475"/>
    <w:rsid w:val="0057749D"/>
    <w:rsid w:val="00586B81"/>
    <w:rsid w:val="00586E06"/>
    <w:rsid w:val="005873AD"/>
    <w:rsid w:val="0058770B"/>
    <w:rsid w:val="00587890"/>
    <w:rsid w:val="00590F54"/>
    <w:rsid w:val="00591823"/>
    <w:rsid w:val="005922AA"/>
    <w:rsid w:val="0059517A"/>
    <w:rsid w:val="00596FB0"/>
    <w:rsid w:val="005B5A81"/>
    <w:rsid w:val="005B7703"/>
    <w:rsid w:val="005C7653"/>
    <w:rsid w:val="005D0035"/>
    <w:rsid w:val="005D01EB"/>
    <w:rsid w:val="005D082B"/>
    <w:rsid w:val="005D0883"/>
    <w:rsid w:val="005D3BAA"/>
    <w:rsid w:val="005E4522"/>
    <w:rsid w:val="005E4771"/>
    <w:rsid w:val="005E7A20"/>
    <w:rsid w:val="00601F5B"/>
    <w:rsid w:val="006041F8"/>
    <w:rsid w:val="00607146"/>
    <w:rsid w:val="00607F27"/>
    <w:rsid w:val="006160A5"/>
    <w:rsid w:val="0061613C"/>
    <w:rsid w:val="00616519"/>
    <w:rsid w:val="00620A9E"/>
    <w:rsid w:val="00625FDA"/>
    <w:rsid w:val="00632F15"/>
    <w:rsid w:val="00633EBE"/>
    <w:rsid w:val="0063487E"/>
    <w:rsid w:val="00653930"/>
    <w:rsid w:val="0067140A"/>
    <w:rsid w:val="00680D83"/>
    <w:rsid w:val="00682C07"/>
    <w:rsid w:val="006852E3"/>
    <w:rsid w:val="00690E69"/>
    <w:rsid w:val="0069700D"/>
    <w:rsid w:val="00697A8A"/>
    <w:rsid w:val="006A2AD6"/>
    <w:rsid w:val="006C02BA"/>
    <w:rsid w:val="006C1E10"/>
    <w:rsid w:val="006C2B01"/>
    <w:rsid w:val="006C3804"/>
    <w:rsid w:val="006D5A18"/>
    <w:rsid w:val="006E0116"/>
    <w:rsid w:val="006F2940"/>
    <w:rsid w:val="006F43C2"/>
    <w:rsid w:val="006F4AAF"/>
    <w:rsid w:val="006F67FF"/>
    <w:rsid w:val="007127DB"/>
    <w:rsid w:val="00713930"/>
    <w:rsid w:val="00715228"/>
    <w:rsid w:val="00716E54"/>
    <w:rsid w:val="007262EF"/>
    <w:rsid w:val="00730B95"/>
    <w:rsid w:val="00736919"/>
    <w:rsid w:val="00736D93"/>
    <w:rsid w:val="00742C67"/>
    <w:rsid w:val="00746459"/>
    <w:rsid w:val="00754BD3"/>
    <w:rsid w:val="00760488"/>
    <w:rsid w:val="00760926"/>
    <w:rsid w:val="00760B9B"/>
    <w:rsid w:val="007647B4"/>
    <w:rsid w:val="007655B7"/>
    <w:rsid w:val="00765E06"/>
    <w:rsid w:val="0078113E"/>
    <w:rsid w:val="00787C4F"/>
    <w:rsid w:val="00794B4A"/>
    <w:rsid w:val="00797606"/>
    <w:rsid w:val="007A100C"/>
    <w:rsid w:val="007A603E"/>
    <w:rsid w:val="007C3547"/>
    <w:rsid w:val="007C7021"/>
    <w:rsid w:val="007D0770"/>
    <w:rsid w:val="007D15EA"/>
    <w:rsid w:val="007E3442"/>
    <w:rsid w:val="007E3A09"/>
    <w:rsid w:val="007E52C6"/>
    <w:rsid w:val="007F0D32"/>
    <w:rsid w:val="008070FD"/>
    <w:rsid w:val="0081581B"/>
    <w:rsid w:val="00815DC8"/>
    <w:rsid w:val="0082379C"/>
    <w:rsid w:val="008247BF"/>
    <w:rsid w:val="00826F41"/>
    <w:rsid w:val="008306A0"/>
    <w:rsid w:val="008316E6"/>
    <w:rsid w:val="008329A0"/>
    <w:rsid w:val="00832B6A"/>
    <w:rsid w:val="00836D52"/>
    <w:rsid w:val="0084188B"/>
    <w:rsid w:val="00846CBA"/>
    <w:rsid w:val="00853D8D"/>
    <w:rsid w:val="00867FE8"/>
    <w:rsid w:val="008741E0"/>
    <w:rsid w:val="008764C5"/>
    <w:rsid w:val="00880465"/>
    <w:rsid w:val="00890B62"/>
    <w:rsid w:val="00891B08"/>
    <w:rsid w:val="00895E89"/>
    <w:rsid w:val="008A08C5"/>
    <w:rsid w:val="008A7372"/>
    <w:rsid w:val="008B2903"/>
    <w:rsid w:val="008C3DB5"/>
    <w:rsid w:val="008D0BC3"/>
    <w:rsid w:val="008D1EC5"/>
    <w:rsid w:val="008D436C"/>
    <w:rsid w:val="0090084D"/>
    <w:rsid w:val="00902CE6"/>
    <w:rsid w:val="00904698"/>
    <w:rsid w:val="00911231"/>
    <w:rsid w:val="00915305"/>
    <w:rsid w:val="0092009E"/>
    <w:rsid w:val="00921F7E"/>
    <w:rsid w:val="00922C28"/>
    <w:rsid w:val="00923B06"/>
    <w:rsid w:val="00930178"/>
    <w:rsid w:val="009309C0"/>
    <w:rsid w:val="00940728"/>
    <w:rsid w:val="0095067A"/>
    <w:rsid w:val="00956593"/>
    <w:rsid w:val="00957272"/>
    <w:rsid w:val="0096483E"/>
    <w:rsid w:val="00964EF5"/>
    <w:rsid w:val="0096697B"/>
    <w:rsid w:val="0097533D"/>
    <w:rsid w:val="00991287"/>
    <w:rsid w:val="0099348E"/>
    <w:rsid w:val="00995F2D"/>
    <w:rsid w:val="00996241"/>
    <w:rsid w:val="00996BFB"/>
    <w:rsid w:val="009A12A4"/>
    <w:rsid w:val="009A1AB1"/>
    <w:rsid w:val="009A5BC6"/>
    <w:rsid w:val="009B19F5"/>
    <w:rsid w:val="009B511E"/>
    <w:rsid w:val="009C00BB"/>
    <w:rsid w:val="009D1003"/>
    <w:rsid w:val="009D1DF0"/>
    <w:rsid w:val="009D43E0"/>
    <w:rsid w:val="009E1B2D"/>
    <w:rsid w:val="009F04CD"/>
    <w:rsid w:val="009F0973"/>
    <w:rsid w:val="009F28D9"/>
    <w:rsid w:val="009F3636"/>
    <w:rsid w:val="00A07667"/>
    <w:rsid w:val="00A079BF"/>
    <w:rsid w:val="00A24B55"/>
    <w:rsid w:val="00A24DBB"/>
    <w:rsid w:val="00A30415"/>
    <w:rsid w:val="00A32F37"/>
    <w:rsid w:val="00A34047"/>
    <w:rsid w:val="00A37C3D"/>
    <w:rsid w:val="00A519E5"/>
    <w:rsid w:val="00A630FA"/>
    <w:rsid w:val="00A64282"/>
    <w:rsid w:val="00A67F47"/>
    <w:rsid w:val="00A7667A"/>
    <w:rsid w:val="00A7712E"/>
    <w:rsid w:val="00AA3EBE"/>
    <w:rsid w:val="00AB5307"/>
    <w:rsid w:val="00AC40F9"/>
    <w:rsid w:val="00AD0BB5"/>
    <w:rsid w:val="00AD1B9A"/>
    <w:rsid w:val="00AD5F06"/>
    <w:rsid w:val="00AD7964"/>
    <w:rsid w:val="00AE10AF"/>
    <w:rsid w:val="00AE1E71"/>
    <w:rsid w:val="00AE457B"/>
    <w:rsid w:val="00AE549D"/>
    <w:rsid w:val="00AF07B6"/>
    <w:rsid w:val="00AF0F87"/>
    <w:rsid w:val="00B03DE4"/>
    <w:rsid w:val="00B04ADA"/>
    <w:rsid w:val="00B05D2B"/>
    <w:rsid w:val="00B06096"/>
    <w:rsid w:val="00B137FC"/>
    <w:rsid w:val="00B14DE9"/>
    <w:rsid w:val="00B1534A"/>
    <w:rsid w:val="00B22312"/>
    <w:rsid w:val="00B2679D"/>
    <w:rsid w:val="00B32DB4"/>
    <w:rsid w:val="00B363D9"/>
    <w:rsid w:val="00B427C1"/>
    <w:rsid w:val="00B42828"/>
    <w:rsid w:val="00B50582"/>
    <w:rsid w:val="00B50D06"/>
    <w:rsid w:val="00B516DC"/>
    <w:rsid w:val="00B51775"/>
    <w:rsid w:val="00B51B08"/>
    <w:rsid w:val="00B54924"/>
    <w:rsid w:val="00B54B42"/>
    <w:rsid w:val="00B5726E"/>
    <w:rsid w:val="00B65553"/>
    <w:rsid w:val="00B65CD0"/>
    <w:rsid w:val="00B75FCE"/>
    <w:rsid w:val="00B77E5C"/>
    <w:rsid w:val="00B96B03"/>
    <w:rsid w:val="00BA089E"/>
    <w:rsid w:val="00BA6C86"/>
    <w:rsid w:val="00BB5FDC"/>
    <w:rsid w:val="00BC2D29"/>
    <w:rsid w:val="00BD3C57"/>
    <w:rsid w:val="00BD6A84"/>
    <w:rsid w:val="00BE4A15"/>
    <w:rsid w:val="00BE62CF"/>
    <w:rsid w:val="00BE6AF4"/>
    <w:rsid w:val="00BE70B2"/>
    <w:rsid w:val="00BF3BC8"/>
    <w:rsid w:val="00BF4AFD"/>
    <w:rsid w:val="00C00188"/>
    <w:rsid w:val="00C011FC"/>
    <w:rsid w:val="00C061AB"/>
    <w:rsid w:val="00C10742"/>
    <w:rsid w:val="00C155F6"/>
    <w:rsid w:val="00C2430B"/>
    <w:rsid w:val="00C25CD3"/>
    <w:rsid w:val="00C50045"/>
    <w:rsid w:val="00C62CC0"/>
    <w:rsid w:val="00C63CC4"/>
    <w:rsid w:val="00C664A7"/>
    <w:rsid w:val="00C67CEA"/>
    <w:rsid w:val="00C8004F"/>
    <w:rsid w:val="00C83A85"/>
    <w:rsid w:val="00C87A6B"/>
    <w:rsid w:val="00C941DF"/>
    <w:rsid w:val="00C947AA"/>
    <w:rsid w:val="00C94CC4"/>
    <w:rsid w:val="00C94E3A"/>
    <w:rsid w:val="00C955BC"/>
    <w:rsid w:val="00CA348A"/>
    <w:rsid w:val="00CA4A8D"/>
    <w:rsid w:val="00CA5C83"/>
    <w:rsid w:val="00CA5F81"/>
    <w:rsid w:val="00CA698C"/>
    <w:rsid w:val="00CB0319"/>
    <w:rsid w:val="00CC02A4"/>
    <w:rsid w:val="00CD0E72"/>
    <w:rsid w:val="00CD2D4E"/>
    <w:rsid w:val="00CD3DA2"/>
    <w:rsid w:val="00CE01AA"/>
    <w:rsid w:val="00CE598F"/>
    <w:rsid w:val="00D00B6C"/>
    <w:rsid w:val="00D027B4"/>
    <w:rsid w:val="00D10449"/>
    <w:rsid w:val="00D1098E"/>
    <w:rsid w:val="00D23918"/>
    <w:rsid w:val="00D37286"/>
    <w:rsid w:val="00D46292"/>
    <w:rsid w:val="00D73A91"/>
    <w:rsid w:val="00D82D7E"/>
    <w:rsid w:val="00D9021B"/>
    <w:rsid w:val="00D94BC2"/>
    <w:rsid w:val="00DA1A61"/>
    <w:rsid w:val="00DA2DC6"/>
    <w:rsid w:val="00DB1314"/>
    <w:rsid w:val="00DC36C8"/>
    <w:rsid w:val="00DD14B6"/>
    <w:rsid w:val="00DD3048"/>
    <w:rsid w:val="00DD55B6"/>
    <w:rsid w:val="00DF0EAF"/>
    <w:rsid w:val="00DF5BB6"/>
    <w:rsid w:val="00DF75D8"/>
    <w:rsid w:val="00E01295"/>
    <w:rsid w:val="00E04613"/>
    <w:rsid w:val="00E05845"/>
    <w:rsid w:val="00E10DA8"/>
    <w:rsid w:val="00E15904"/>
    <w:rsid w:val="00E213D2"/>
    <w:rsid w:val="00E2209A"/>
    <w:rsid w:val="00E2744E"/>
    <w:rsid w:val="00E329B4"/>
    <w:rsid w:val="00E331F2"/>
    <w:rsid w:val="00E348AB"/>
    <w:rsid w:val="00E35674"/>
    <w:rsid w:val="00E37926"/>
    <w:rsid w:val="00E41605"/>
    <w:rsid w:val="00E42304"/>
    <w:rsid w:val="00E42894"/>
    <w:rsid w:val="00E45BD2"/>
    <w:rsid w:val="00E53737"/>
    <w:rsid w:val="00E60910"/>
    <w:rsid w:val="00E61711"/>
    <w:rsid w:val="00E65BA2"/>
    <w:rsid w:val="00E75DCA"/>
    <w:rsid w:val="00E77EDF"/>
    <w:rsid w:val="00E9074B"/>
    <w:rsid w:val="00E9237F"/>
    <w:rsid w:val="00E9380E"/>
    <w:rsid w:val="00EA1E57"/>
    <w:rsid w:val="00EA1E9C"/>
    <w:rsid w:val="00EA4F14"/>
    <w:rsid w:val="00EB0548"/>
    <w:rsid w:val="00EB3647"/>
    <w:rsid w:val="00EB58C3"/>
    <w:rsid w:val="00EC5543"/>
    <w:rsid w:val="00EC74E2"/>
    <w:rsid w:val="00EC7631"/>
    <w:rsid w:val="00EC7E39"/>
    <w:rsid w:val="00ED0998"/>
    <w:rsid w:val="00ED5E80"/>
    <w:rsid w:val="00EE5FFF"/>
    <w:rsid w:val="00EF2CB5"/>
    <w:rsid w:val="00EF59E4"/>
    <w:rsid w:val="00EF68D2"/>
    <w:rsid w:val="00F03C55"/>
    <w:rsid w:val="00F04EAE"/>
    <w:rsid w:val="00F137A3"/>
    <w:rsid w:val="00F1510B"/>
    <w:rsid w:val="00F16403"/>
    <w:rsid w:val="00F20D1E"/>
    <w:rsid w:val="00F24801"/>
    <w:rsid w:val="00F30AC0"/>
    <w:rsid w:val="00F479F8"/>
    <w:rsid w:val="00F47B7D"/>
    <w:rsid w:val="00F56FEB"/>
    <w:rsid w:val="00F630AD"/>
    <w:rsid w:val="00F6419C"/>
    <w:rsid w:val="00F7211F"/>
    <w:rsid w:val="00F76258"/>
    <w:rsid w:val="00F86729"/>
    <w:rsid w:val="00F96F74"/>
    <w:rsid w:val="00FA0DDB"/>
    <w:rsid w:val="00FA1DAD"/>
    <w:rsid w:val="00FA27EC"/>
    <w:rsid w:val="00FA686A"/>
    <w:rsid w:val="00FB21AE"/>
    <w:rsid w:val="00FB2A35"/>
    <w:rsid w:val="00FB4E2C"/>
    <w:rsid w:val="00FD188C"/>
    <w:rsid w:val="00FE2BB5"/>
    <w:rsid w:val="00FE48ED"/>
    <w:rsid w:val="00FE6BE3"/>
    <w:rsid w:val="00FF6BE9"/>
    <w:rsid w:val="00FF7CD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44534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3C2"/>
    <w:pPr>
      <w:suppressAutoHyphens/>
    </w:pPr>
    <w:rPr>
      <w:sz w:val="24"/>
      <w:szCs w:val="24"/>
      <w:lang w:val="es-ES" w:eastAsia="ar-SA"/>
    </w:rPr>
  </w:style>
  <w:style w:type="paragraph" w:styleId="Heading1">
    <w:name w:val="heading 1"/>
    <w:basedOn w:val="Normal"/>
    <w:next w:val="Normal"/>
    <w:link w:val="Heading1Char"/>
    <w:uiPriority w:val="9"/>
    <w:qFormat/>
    <w:rsid w:val="00E42894"/>
    <w:pPr>
      <w:keepNext/>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semiHidden/>
    <w:unhideWhenUsed/>
    <w:qFormat/>
    <w:rsid w:val="00095B60"/>
    <w:pPr>
      <w:keepNext/>
      <w:keepLines/>
      <w:spacing w:before="20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6F43C2"/>
    <w:rPr>
      <w:rFonts w:ascii="Calibri" w:eastAsia="Times New Roman" w:hAnsi="Calibri" w:cs="Calibri"/>
    </w:rPr>
  </w:style>
  <w:style w:type="character" w:customStyle="1" w:styleId="Absatz-Standardschriftart">
    <w:name w:val="Absatz-Standardschriftart"/>
    <w:rsid w:val="006F43C2"/>
  </w:style>
  <w:style w:type="character" w:customStyle="1" w:styleId="WW8Num3z0">
    <w:name w:val="WW8Num3z0"/>
    <w:rsid w:val="006F43C2"/>
    <w:rPr>
      <w:rFonts w:ascii="Wingdings" w:hAnsi="Wingdings"/>
    </w:rPr>
  </w:style>
  <w:style w:type="character" w:customStyle="1" w:styleId="WW8Num4z0">
    <w:name w:val="WW8Num4z0"/>
    <w:rsid w:val="006F43C2"/>
    <w:rPr>
      <w:rFonts w:ascii="Wingdings" w:hAnsi="Wingdings"/>
    </w:rPr>
  </w:style>
  <w:style w:type="character" w:customStyle="1" w:styleId="Fuentedeprrafopredeter4">
    <w:name w:val="Fuente de párrafo predeter.4"/>
    <w:rsid w:val="006F43C2"/>
  </w:style>
  <w:style w:type="character" w:customStyle="1" w:styleId="WW8Num4z1">
    <w:name w:val="WW8Num4z1"/>
    <w:rsid w:val="006F43C2"/>
    <w:rPr>
      <w:rFonts w:ascii="Courier New" w:hAnsi="Courier New"/>
    </w:rPr>
  </w:style>
  <w:style w:type="character" w:customStyle="1" w:styleId="WW8Num4z2">
    <w:name w:val="WW8Num4z2"/>
    <w:rsid w:val="006F43C2"/>
    <w:rPr>
      <w:rFonts w:ascii="Wingdings" w:hAnsi="Wingdings"/>
    </w:rPr>
  </w:style>
  <w:style w:type="character" w:customStyle="1" w:styleId="WW8Num4z3">
    <w:name w:val="WW8Num4z3"/>
    <w:rsid w:val="006F43C2"/>
    <w:rPr>
      <w:rFonts w:ascii="Symbol" w:hAnsi="Symbol"/>
    </w:rPr>
  </w:style>
  <w:style w:type="character" w:customStyle="1" w:styleId="WW8Num5z0">
    <w:name w:val="WW8Num5z0"/>
    <w:rsid w:val="006F43C2"/>
    <w:rPr>
      <w:rFonts w:ascii="Calibri" w:eastAsia="Times New Roman" w:hAnsi="Calibri" w:cs="Calibri"/>
    </w:rPr>
  </w:style>
  <w:style w:type="character" w:customStyle="1" w:styleId="WW8Num5z1">
    <w:name w:val="WW8Num5z1"/>
    <w:rsid w:val="006F43C2"/>
    <w:rPr>
      <w:rFonts w:ascii="Courier New" w:hAnsi="Courier New" w:cs="Courier New"/>
    </w:rPr>
  </w:style>
  <w:style w:type="character" w:customStyle="1" w:styleId="WW8Num5z2">
    <w:name w:val="WW8Num5z2"/>
    <w:rsid w:val="006F43C2"/>
    <w:rPr>
      <w:rFonts w:ascii="Wingdings" w:hAnsi="Wingdings"/>
    </w:rPr>
  </w:style>
  <w:style w:type="character" w:customStyle="1" w:styleId="WW8Num7z0">
    <w:name w:val="WW8Num7z0"/>
    <w:rsid w:val="006F43C2"/>
    <w:rPr>
      <w:rFonts w:ascii="Symbol" w:hAnsi="Symbol"/>
    </w:rPr>
  </w:style>
  <w:style w:type="character" w:customStyle="1" w:styleId="WW8Num7z1">
    <w:name w:val="WW8Num7z1"/>
    <w:rsid w:val="006F43C2"/>
    <w:rPr>
      <w:rFonts w:ascii="Courier New" w:hAnsi="Courier New" w:cs="Courier New"/>
    </w:rPr>
  </w:style>
  <w:style w:type="character" w:customStyle="1" w:styleId="WW8Num7z2">
    <w:name w:val="WW8Num7z2"/>
    <w:rsid w:val="006F43C2"/>
    <w:rPr>
      <w:rFonts w:ascii="Wingdings" w:hAnsi="Wingdings"/>
    </w:rPr>
  </w:style>
  <w:style w:type="character" w:customStyle="1" w:styleId="WW8Num7z3">
    <w:name w:val="WW8Num7z3"/>
    <w:rsid w:val="006F43C2"/>
    <w:rPr>
      <w:rFonts w:ascii="Symbol" w:hAnsi="Symbol"/>
    </w:rPr>
  </w:style>
  <w:style w:type="character" w:customStyle="1" w:styleId="Fuentedeprrafopredeter3">
    <w:name w:val="Fuente de párrafo predeter.3"/>
    <w:rsid w:val="006F43C2"/>
  </w:style>
  <w:style w:type="character" w:customStyle="1" w:styleId="Fuentedeprrafopredeter2">
    <w:name w:val="Fuente de párrafo predeter.2"/>
    <w:rsid w:val="006F43C2"/>
  </w:style>
  <w:style w:type="character" w:customStyle="1" w:styleId="WW-Absatz-Standardschriftart">
    <w:name w:val="WW-Absatz-Standardschriftart"/>
    <w:rsid w:val="006F43C2"/>
  </w:style>
  <w:style w:type="character" w:customStyle="1" w:styleId="WW-Absatz-Standardschriftart1">
    <w:name w:val="WW-Absatz-Standardschriftart1"/>
    <w:rsid w:val="006F43C2"/>
  </w:style>
  <w:style w:type="character" w:customStyle="1" w:styleId="WW8Num1z0">
    <w:name w:val="WW8Num1z0"/>
    <w:rsid w:val="006F43C2"/>
    <w:rPr>
      <w:rFonts w:ascii="Times New Roman" w:eastAsia="Times New Roman" w:hAnsi="Times New Roman" w:cs="Times New Roman"/>
    </w:rPr>
  </w:style>
  <w:style w:type="character" w:customStyle="1" w:styleId="WW-Absatz-Standardschriftart11">
    <w:name w:val="WW-Absatz-Standardschriftart11"/>
    <w:rsid w:val="006F43C2"/>
  </w:style>
  <w:style w:type="character" w:customStyle="1" w:styleId="WW-Absatz-Standardschriftart111">
    <w:name w:val="WW-Absatz-Standardschriftart111"/>
    <w:rsid w:val="006F43C2"/>
  </w:style>
  <w:style w:type="character" w:customStyle="1" w:styleId="WW8Num1z1">
    <w:name w:val="WW8Num1z1"/>
    <w:rsid w:val="006F43C2"/>
    <w:rPr>
      <w:rFonts w:ascii="Courier New" w:hAnsi="Courier New"/>
    </w:rPr>
  </w:style>
  <w:style w:type="character" w:customStyle="1" w:styleId="WW8Num1z2">
    <w:name w:val="WW8Num1z2"/>
    <w:rsid w:val="006F43C2"/>
    <w:rPr>
      <w:rFonts w:ascii="Wingdings" w:hAnsi="Wingdings"/>
    </w:rPr>
  </w:style>
  <w:style w:type="character" w:customStyle="1" w:styleId="WW8Num1z3">
    <w:name w:val="WW8Num1z3"/>
    <w:rsid w:val="006F43C2"/>
    <w:rPr>
      <w:rFonts w:ascii="Symbol" w:hAnsi="Symbol"/>
    </w:rPr>
  </w:style>
  <w:style w:type="character" w:customStyle="1" w:styleId="WW8Num2z1">
    <w:name w:val="WW8Num2z1"/>
    <w:rsid w:val="006F43C2"/>
    <w:rPr>
      <w:rFonts w:ascii="Courier New" w:hAnsi="Courier New" w:cs="Courier New"/>
    </w:rPr>
  </w:style>
  <w:style w:type="character" w:customStyle="1" w:styleId="WW8Num2z2">
    <w:name w:val="WW8Num2z2"/>
    <w:rsid w:val="006F43C2"/>
    <w:rPr>
      <w:rFonts w:ascii="Wingdings" w:hAnsi="Wingdings"/>
    </w:rPr>
  </w:style>
  <w:style w:type="character" w:customStyle="1" w:styleId="WW8Num2z3">
    <w:name w:val="WW8Num2z3"/>
    <w:rsid w:val="006F43C2"/>
    <w:rPr>
      <w:rFonts w:ascii="Symbol" w:hAnsi="Symbol"/>
    </w:rPr>
  </w:style>
  <w:style w:type="character" w:customStyle="1" w:styleId="WW8Num3z1">
    <w:name w:val="WW8Num3z1"/>
    <w:rsid w:val="006F43C2"/>
    <w:rPr>
      <w:rFonts w:ascii="Courier New" w:hAnsi="Courier New"/>
    </w:rPr>
  </w:style>
  <w:style w:type="character" w:customStyle="1" w:styleId="WW8Num3z3">
    <w:name w:val="WW8Num3z3"/>
    <w:rsid w:val="006F43C2"/>
    <w:rPr>
      <w:rFonts w:ascii="Symbol" w:hAnsi="Symbol"/>
    </w:rPr>
  </w:style>
  <w:style w:type="character" w:customStyle="1" w:styleId="WW8Num5z3">
    <w:name w:val="WW8Num5z3"/>
    <w:rsid w:val="006F43C2"/>
    <w:rPr>
      <w:rFonts w:ascii="Symbol" w:hAnsi="Symbol"/>
    </w:rPr>
  </w:style>
  <w:style w:type="character" w:customStyle="1" w:styleId="WW8Num6z0">
    <w:name w:val="WW8Num6z0"/>
    <w:rsid w:val="006F43C2"/>
    <w:rPr>
      <w:rFonts w:ascii="Calibri" w:eastAsia="Times New Roman" w:hAnsi="Calibri" w:cs="Calibri"/>
    </w:rPr>
  </w:style>
  <w:style w:type="character" w:customStyle="1" w:styleId="WW8Num6z1">
    <w:name w:val="WW8Num6z1"/>
    <w:rsid w:val="006F43C2"/>
    <w:rPr>
      <w:rFonts w:ascii="Courier New" w:hAnsi="Courier New" w:cs="Courier New"/>
    </w:rPr>
  </w:style>
  <w:style w:type="character" w:customStyle="1" w:styleId="WW8Num6z2">
    <w:name w:val="WW8Num6z2"/>
    <w:rsid w:val="006F43C2"/>
    <w:rPr>
      <w:rFonts w:ascii="Wingdings" w:hAnsi="Wingdings"/>
    </w:rPr>
  </w:style>
  <w:style w:type="character" w:customStyle="1" w:styleId="WW8Num6z3">
    <w:name w:val="WW8Num6z3"/>
    <w:rsid w:val="006F43C2"/>
    <w:rPr>
      <w:rFonts w:ascii="Symbol" w:hAnsi="Symbol"/>
    </w:rPr>
  </w:style>
  <w:style w:type="character" w:customStyle="1" w:styleId="WW8Num8z0">
    <w:name w:val="WW8Num8z0"/>
    <w:rsid w:val="006F43C2"/>
    <w:rPr>
      <w:rFonts w:ascii="Calibri" w:eastAsia="Times New Roman" w:hAnsi="Calibri" w:cs="Calibri"/>
    </w:rPr>
  </w:style>
  <w:style w:type="character" w:customStyle="1" w:styleId="WW8Num8z1">
    <w:name w:val="WW8Num8z1"/>
    <w:rsid w:val="006F43C2"/>
    <w:rPr>
      <w:rFonts w:ascii="Courier New" w:hAnsi="Courier New" w:cs="Courier New"/>
    </w:rPr>
  </w:style>
  <w:style w:type="character" w:customStyle="1" w:styleId="WW8Num8z2">
    <w:name w:val="WW8Num8z2"/>
    <w:rsid w:val="006F43C2"/>
    <w:rPr>
      <w:rFonts w:ascii="Wingdings" w:hAnsi="Wingdings"/>
    </w:rPr>
  </w:style>
  <w:style w:type="character" w:customStyle="1" w:styleId="WW8Num8z3">
    <w:name w:val="WW8Num8z3"/>
    <w:rsid w:val="006F43C2"/>
    <w:rPr>
      <w:rFonts w:ascii="Symbol" w:hAnsi="Symbol"/>
    </w:rPr>
  </w:style>
  <w:style w:type="character" w:customStyle="1" w:styleId="WW8Num9z0">
    <w:name w:val="WW8Num9z0"/>
    <w:rsid w:val="006F43C2"/>
    <w:rPr>
      <w:rFonts w:ascii="Symbol" w:hAnsi="Symbol"/>
    </w:rPr>
  </w:style>
  <w:style w:type="character" w:customStyle="1" w:styleId="WW8Num9z1">
    <w:name w:val="WW8Num9z1"/>
    <w:rsid w:val="006F43C2"/>
    <w:rPr>
      <w:rFonts w:ascii="Courier New" w:hAnsi="Courier New" w:cs="Courier New"/>
    </w:rPr>
  </w:style>
  <w:style w:type="character" w:customStyle="1" w:styleId="WW8Num9z2">
    <w:name w:val="WW8Num9z2"/>
    <w:rsid w:val="006F43C2"/>
    <w:rPr>
      <w:rFonts w:ascii="Wingdings" w:hAnsi="Wingdings"/>
    </w:rPr>
  </w:style>
  <w:style w:type="character" w:customStyle="1" w:styleId="WW8Num10z0">
    <w:name w:val="WW8Num10z0"/>
    <w:rsid w:val="006F43C2"/>
    <w:rPr>
      <w:rFonts w:ascii="Symbol" w:hAnsi="Symbol"/>
    </w:rPr>
  </w:style>
  <w:style w:type="character" w:customStyle="1" w:styleId="WW8Num10z1">
    <w:name w:val="WW8Num10z1"/>
    <w:rsid w:val="006F43C2"/>
    <w:rPr>
      <w:rFonts w:ascii="Courier New" w:hAnsi="Courier New" w:cs="Courier New"/>
    </w:rPr>
  </w:style>
  <w:style w:type="character" w:customStyle="1" w:styleId="WW8Num10z2">
    <w:name w:val="WW8Num10z2"/>
    <w:rsid w:val="006F43C2"/>
    <w:rPr>
      <w:rFonts w:ascii="Wingdings" w:hAnsi="Wingdings"/>
    </w:rPr>
  </w:style>
  <w:style w:type="character" w:customStyle="1" w:styleId="WW8Num11z0">
    <w:name w:val="WW8Num11z0"/>
    <w:rsid w:val="006F43C2"/>
    <w:rPr>
      <w:rFonts w:ascii="Symbol" w:hAnsi="Symbol"/>
    </w:rPr>
  </w:style>
  <w:style w:type="character" w:customStyle="1" w:styleId="WW8Num11z1">
    <w:name w:val="WW8Num11z1"/>
    <w:rsid w:val="006F43C2"/>
    <w:rPr>
      <w:rFonts w:ascii="Courier New" w:hAnsi="Courier New" w:cs="Courier New"/>
    </w:rPr>
  </w:style>
  <w:style w:type="character" w:customStyle="1" w:styleId="WW8Num11z2">
    <w:name w:val="WW8Num11z2"/>
    <w:rsid w:val="006F43C2"/>
    <w:rPr>
      <w:rFonts w:ascii="Wingdings" w:hAnsi="Wingdings"/>
    </w:rPr>
  </w:style>
  <w:style w:type="character" w:customStyle="1" w:styleId="WW8Num12z0">
    <w:name w:val="WW8Num12z0"/>
    <w:rsid w:val="006F43C2"/>
    <w:rPr>
      <w:rFonts w:ascii="Symbol" w:hAnsi="Symbol"/>
    </w:rPr>
  </w:style>
  <w:style w:type="character" w:customStyle="1" w:styleId="WW8Num12z1">
    <w:name w:val="WW8Num12z1"/>
    <w:rsid w:val="006F43C2"/>
    <w:rPr>
      <w:rFonts w:ascii="Courier New" w:hAnsi="Courier New" w:cs="Courier New"/>
    </w:rPr>
  </w:style>
  <w:style w:type="character" w:customStyle="1" w:styleId="WW8Num12z2">
    <w:name w:val="WW8Num12z2"/>
    <w:rsid w:val="006F43C2"/>
    <w:rPr>
      <w:rFonts w:ascii="Wingdings" w:hAnsi="Wingdings"/>
    </w:rPr>
  </w:style>
  <w:style w:type="character" w:customStyle="1" w:styleId="WW8Num13z0">
    <w:name w:val="WW8Num13z0"/>
    <w:rsid w:val="006F43C2"/>
    <w:rPr>
      <w:rFonts w:ascii="Symbol" w:hAnsi="Symbol"/>
    </w:rPr>
  </w:style>
  <w:style w:type="character" w:customStyle="1" w:styleId="WW8Num13z1">
    <w:name w:val="WW8Num13z1"/>
    <w:rsid w:val="006F43C2"/>
    <w:rPr>
      <w:rFonts w:ascii="Courier New" w:hAnsi="Courier New" w:cs="Courier New"/>
    </w:rPr>
  </w:style>
  <w:style w:type="character" w:customStyle="1" w:styleId="WW8Num13z2">
    <w:name w:val="WW8Num13z2"/>
    <w:rsid w:val="006F43C2"/>
    <w:rPr>
      <w:rFonts w:ascii="Wingdings" w:hAnsi="Wingdings"/>
    </w:rPr>
  </w:style>
  <w:style w:type="character" w:customStyle="1" w:styleId="WW8Num14z0">
    <w:name w:val="WW8Num14z0"/>
    <w:rsid w:val="006F43C2"/>
    <w:rPr>
      <w:rFonts w:ascii="Calibri" w:eastAsia="Times New Roman" w:hAnsi="Calibri" w:cs="Calibri"/>
    </w:rPr>
  </w:style>
  <w:style w:type="character" w:customStyle="1" w:styleId="WW8Num14z1">
    <w:name w:val="WW8Num14z1"/>
    <w:rsid w:val="006F43C2"/>
    <w:rPr>
      <w:rFonts w:ascii="Courier New" w:hAnsi="Courier New" w:cs="Courier New"/>
    </w:rPr>
  </w:style>
  <w:style w:type="character" w:customStyle="1" w:styleId="WW8Num14z2">
    <w:name w:val="WW8Num14z2"/>
    <w:rsid w:val="006F43C2"/>
    <w:rPr>
      <w:rFonts w:ascii="Wingdings" w:hAnsi="Wingdings"/>
    </w:rPr>
  </w:style>
  <w:style w:type="character" w:customStyle="1" w:styleId="WW8Num14z3">
    <w:name w:val="WW8Num14z3"/>
    <w:rsid w:val="006F43C2"/>
    <w:rPr>
      <w:rFonts w:ascii="Symbol" w:hAnsi="Symbol"/>
    </w:rPr>
  </w:style>
  <w:style w:type="character" w:customStyle="1" w:styleId="WW8Num15z0">
    <w:name w:val="WW8Num15z0"/>
    <w:rsid w:val="006F43C2"/>
    <w:rPr>
      <w:rFonts w:ascii="Symbol" w:hAnsi="Symbol"/>
    </w:rPr>
  </w:style>
  <w:style w:type="character" w:customStyle="1" w:styleId="WW8Num15z1">
    <w:name w:val="WW8Num15z1"/>
    <w:rsid w:val="006F43C2"/>
    <w:rPr>
      <w:rFonts w:ascii="Courier New" w:hAnsi="Courier New" w:cs="Courier New"/>
    </w:rPr>
  </w:style>
  <w:style w:type="character" w:customStyle="1" w:styleId="WW8Num15z2">
    <w:name w:val="WW8Num15z2"/>
    <w:rsid w:val="006F43C2"/>
    <w:rPr>
      <w:rFonts w:ascii="Wingdings" w:hAnsi="Wingdings"/>
    </w:rPr>
  </w:style>
  <w:style w:type="character" w:customStyle="1" w:styleId="WW8Num16z0">
    <w:name w:val="WW8Num16z0"/>
    <w:rsid w:val="006F43C2"/>
    <w:rPr>
      <w:rFonts w:ascii="Times New Roman" w:eastAsia="Times New Roman" w:hAnsi="Times New Roman" w:cs="Times New Roman"/>
    </w:rPr>
  </w:style>
  <w:style w:type="character" w:customStyle="1" w:styleId="WW8Num16z1">
    <w:name w:val="WW8Num16z1"/>
    <w:rsid w:val="006F43C2"/>
    <w:rPr>
      <w:rFonts w:ascii="Courier New" w:hAnsi="Courier New"/>
    </w:rPr>
  </w:style>
  <w:style w:type="character" w:customStyle="1" w:styleId="WW8Num16z2">
    <w:name w:val="WW8Num16z2"/>
    <w:rsid w:val="006F43C2"/>
    <w:rPr>
      <w:rFonts w:ascii="Wingdings" w:hAnsi="Wingdings"/>
    </w:rPr>
  </w:style>
  <w:style w:type="character" w:customStyle="1" w:styleId="WW8Num16z3">
    <w:name w:val="WW8Num16z3"/>
    <w:rsid w:val="006F43C2"/>
    <w:rPr>
      <w:rFonts w:ascii="Symbol" w:hAnsi="Symbol"/>
    </w:rPr>
  </w:style>
  <w:style w:type="character" w:customStyle="1" w:styleId="WW8Num18z0">
    <w:name w:val="WW8Num18z0"/>
    <w:rsid w:val="006F43C2"/>
    <w:rPr>
      <w:rFonts w:ascii="Symbol" w:hAnsi="Symbol"/>
    </w:rPr>
  </w:style>
  <w:style w:type="character" w:customStyle="1" w:styleId="WW8Num18z1">
    <w:name w:val="WW8Num18z1"/>
    <w:rsid w:val="006F43C2"/>
    <w:rPr>
      <w:rFonts w:ascii="Courier New" w:hAnsi="Courier New" w:cs="Courier New"/>
    </w:rPr>
  </w:style>
  <w:style w:type="character" w:customStyle="1" w:styleId="WW8Num18z2">
    <w:name w:val="WW8Num18z2"/>
    <w:rsid w:val="006F43C2"/>
    <w:rPr>
      <w:rFonts w:ascii="Wingdings" w:hAnsi="Wingdings"/>
    </w:rPr>
  </w:style>
  <w:style w:type="character" w:customStyle="1" w:styleId="WW8Num19z0">
    <w:name w:val="WW8Num19z0"/>
    <w:rsid w:val="006F43C2"/>
    <w:rPr>
      <w:rFonts w:ascii="Symbol" w:hAnsi="Symbol"/>
    </w:rPr>
  </w:style>
  <w:style w:type="character" w:customStyle="1" w:styleId="WW8Num19z1">
    <w:name w:val="WW8Num19z1"/>
    <w:rsid w:val="006F43C2"/>
    <w:rPr>
      <w:rFonts w:ascii="Courier New" w:hAnsi="Courier New" w:cs="Courier New"/>
    </w:rPr>
  </w:style>
  <w:style w:type="character" w:customStyle="1" w:styleId="WW8Num19z2">
    <w:name w:val="WW8Num19z2"/>
    <w:rsid w:val="006F43C2"/>
    <w:rPr>
      <w:rFonts w:ascii="Wingdings" w:hAnsi="Wingdings"/>
    </w:rPr>
  </w:style>
  <w:style w:type="character" w:customStyle="1" w:styleId="Fuentedeprrafopredeter1">
    <w:name w:val="Fuente de párrafo predeter.1"/>
    <w:rsid w:val="006F43C2"/>
  </w:style>
  <w:style w:type="character" w:styleId="PageNumber">
    <w:name w:val="page number"/>
    <w:rsid w:val="006F43C2"/>
    <w:rPr>
      <w:sz w:val="20"/>
      <w:szCs w:val="20"/>
    </w:rPr>
  </w:style>
  <w:style w:type="character" w:customStyle="1" w:styleId="EncabezadoCar">
    <w:name w:val="Encabezado Car"/>
    <w:rsid w:val="006F43C2"/>
    <w:rPr>
      <w:sz w:val="24"/>
      <w:szCs w:val="24"/>
      <w:lang w:val="es-ES" w:eastAsia="ar-SA" w:bidi="ar-SA"/>
    </w:rPr>
  </w:style>
  <w:style w:type="character" w:customStyle="1" w:styleId="TextodegloboCar">
    <w:name w:val="Texto de globo Car"/>
    <w:rsid w:val="006F43C2"/>
    <w:rPr>
      <w:rFonts w:ascii="Tahoma" w:hAnsi="Tahoma" w:cs="Tahoma"/>
      <w:sz w:val="16"/>
      <w:szCs w:val="16"/>
      <w:lang w:val="es-ES"/>
    </w:rPr>
  </w:style>
  <w:style w:type="character" w:customStyle="1" w:styleId="apple-style-span">
    <w:name w:val="apple-style-span"/>
    <w:basedOn w:val="Fuentedeprrafopredeter1"/>
    <w:rsid w:val="006F43C2"/>
  </w:style>
  <w:style w:type="character" w:customStyle="1" w:styleId="apple-converted-space">
    <w:name w:val="apple-converted-space"/>
    <w:basedOn w:val="Fuentedeprrafopredeter1"/>
    <w:rsid w:val="006F43C2"/>
  </w:style>
  <w:style w:type="character" w:customStyle="1" w:styleId="TextonotapieCar">
    <w:name w:val="Texto nota pie Car"/>
    <w:basedOn w:val="Fuentedeprrafopredeter1"/>
    <w:rsid w:val="006F43C2"/>
  </w:style>
  <w:style w:type="character" w:customStyle="1" w:styleId="FootnoteCharacters">
    <w:name w:val="Footnote Characters"/>
    <w:rsid w:val="006F43C2"/>
    <w:rPr>
      <w:vertAlign w:val="superscript"/>
    </w:rPr>
  </w:style>
  <w:style w:type="character" w:styleId="Strong">
    <w:name w:val="Strong"/>
    <w:uiPriority w:val="22"/>
    <w:qFormat/>
    <w:rsid w:val="006F43C2"/>
    <w:rPr>
      <w:b/>
      <w:bCs/>
    </w:rPr>
  </w:style>
  <w:style w:type="character" w:customStyle="1" w:styleId="SangradetextonormalCar">
    <w:name w:val="Sangría de texto normal Car"/>
    <w:rsid w:val="006F43C2"/>
    <w:rPr>
      <w:rFonts w:ascii="Futura Lt" w:hAnsi="Futura Lt"/>
      <w:sz w:val="24"/>
    </w:rPr>
  </w:style>
  <w:style w:type="character" w:customStyle="1" w:styleId="NumberingSymbols">
    <w:name w:val="Numbering Symbols"/>
    <w:rsid w:val="006F43C2"/>
  </w:style>
  <w:style w:type="character" w:customStyle="1" w:styleId="Bullets">
    <w:name w:val="Bullets"/>
    <w:rsid w:val="006F43C2"/>
    <w:rPr>
      <w:rFonts w:ascii="OpenSymbol" w:eastAsia="OpenSymbol" w:hAnsi="OpenSymbol" w:cs="OpenSymbol"/>
    </w:rPr>
  </w:style>
  <w:style w:type="character" w:customStyle="1" w:styleId="Carcterdenumeracin">
    <w:name w:val="Carácter de numeración"/>
    <w:rsid w:val="006F43C2"/>
  </w:style>
  <w:style w:type="paragraph" w:customStyle="1" w:styleId="Heading">
    <w:name w:val="Heading"/>
    <w:basedOn w:val="Normal"/>
    <w:next w:val="BodyText"/>
    <w:rsid w:val="006F43C2"/>
    <w:pPr>
      <w:keepNext/>
      <w:spacing w:before="240" w:after="120"/>
    </w:pPr>
    <w:rPr>
      <w:rFonts w:ascii="Arial" w:eastAsia="DejaVu Sans" w:hAnsi="Arial" w:cs="Lohit Hindi"/>
      <w:sz w:val="28"/>
      <w:szCs w:val="28"/>
    </w:rPr>
  </w:style>
  <w:style w:type="paragraph" w:styleId="BodyText">
    <w:name w:val="Body Text"/>
    <w:basedOn w:val="Normal"/>
    <w:rsid w:val="006F43C2"/>
    <w:pPr>
      <w:spacing w:after="120"/>
    </w:pPr>
  </w:style>
  <w:style w:type="paragraph" w:styleId="List">
    <w:name w:val="List"/>
    <w:basedOn w:val="BodyText"/>
    <w:rsid w:val="006F43C2"/>
    <w:rPr>
      <w:rFonts w:cs="Lohit Hindi"/>
    </w:rPr>
  </w:style>
  <w:style w:type="paragraph" w:customStyle="1" w:styleId="Epgrafe1">
    <w:name w:val="Epígrafe1"/>
    <w:basedOn w:val="Normal"/>
    <w:rsid w:val="006F43C2"/>
    <w:pPr>
      <w:suppressLineNumbers/>
      <w:spacing w:before="120" w:after="120"/>
    </w:pPr>
    <w:rPr>
      <w:rFonts w:cs="Lohit Hindi"/>
      <w:i/>
      <w:iCs/>
    </w:rPr>
  </w:style>
  <w:style w:type="paragraph" w:customStyle="1" w:styleId="Index">
    <w:name w:val="Index"/>
    <w:basedOn w:val="Normal"/>
    <w:rsid w:val="006F43C2"/>
    <w:pPr>
      <w:suppressLineNumbers/>
    </w:pPr>
    <w:rPr>
      <w:rFonts w:cs="Lohit Hindi"/>
    </w:rPr>
  </w:style>
  <w:style w:type="paragraph" w:customStyle="1" w:styleId="Encabezado1">
    <w:name w:val="Encabezado1"/>
    <w:basedOn w:val="Normal"/>
    <w:next w:val="BodyText"/>
    <w:rsid w:val="006F43C2"/>
    <w:pPr>
      <w:keepNext/>
      <w:spacing w:before="240" w:after="120"/>
    </w:pPr>
    <w:rPr>
      <w:rFonts w:ascii="Arial" w:eastAsia="SimSun" w:hAnsi="Arial" w:cs="Mangal"/>
      <w:sz w:val="28"/>
      <w:szCs w:val="28"/>
    </w:rPr>
  </w:style>
  <w:style w:type="paragraph" w:customStyle="1" w:styleId="Etiqueta">
    <w:name w:val="Etiqueta"/>
    <w:basedOn w:val="Normal"/>
    <w:rsid w:val="006F43C2"/>
    <w:pPr>
      <w:suppressLineNumbers/>
      <w:spacing w:before="120" w:after="120"/>
    </w:pPr>
    <w:rPr>
      <w:rFonts w:cs="Mangal"/>
      <w:i/>
      <w:iCs/>
    </w:rPr>
  </w:style>
  <w:style w:type="paragraph" w:customStyle="1" w:styleId="ndice">
    <w:name w:val="Índice"/>
    <w:basedOn w:val="Normal"/>
    <w:rsid w:val="006F43C2"/>
    <w:pPr>
      <w:suppressLineNumbers/>
    </w:pPr>
    <w:rPr>
      <w:rFonts w:cs="Mangal"/>
    </w:rPr>
  </w:style>
  <w:style w:type="paragraph" w:styleId="Header">
    <w:name w:val="header"/>
    <w:basedOn w:val="Normal"/>
    <w:rsid w:val="006F43C2"/>
    <w:pPr>
      <w:tabs>
        <w:tab w:val="center" w:pos="4252"/>
        <w:tab w:val="right" w:pos="8504"/>
      </w:tabs>
    </w:pPr>
  </w:style>
  <w:style w:type="paragraph" w:styleId="Footer">
    <w:name w:val="footer"/>
    <w:basedOn w:val="Normal"/>
    <w:rsid w:val="006F43C2"/>
    <w:pPr>
      <w:tabs>
        <w:tab w:val="center" w:pos="4252"/>
        <w:tab w:val="right" w:pos="8504"/>
      </w:tabs>
    </w:pPr>
  </w:style>
  <w:style w:type="paragraph" w:styleId="BalloonText">
    <w:name w:val="Balloon Text"/>
    <w:basedOn w:val="Normal"/>
    <w:rsid w:val="006F43C2"/>
    <w:rPr>
      <w:rFonts w:ascii="Tahoma" w:hAnsi="Tahoma"/>
      <w:sz w:val="16"/>
      <w:szCs w:val="16"/>
    </w:rPr>
  </w:style>
  <w:style w:type="paragraph" w:styleId="ListParagraph">
    <w:name w:val="List Paragraph"/>
    <w:basedOn w:val="Normal"/>
    <w:uiPriority w:val="34"/>
    <w:qFormat/>
    <w:rsid w:val="006F43C2"/>
    <w:pPr>
      <w:spacing w:after="200" w:line="276" w:lineRule="auto"/>
      <w:ind w:left="720"/>
    </w:pPr>
    <w:rPr>
      <w:rFonts w:ascii="Calibri" w:eastAsia="Calibri" w:hAnsi="Calibri"/>
      <w:sz w:val="22"/>
      <w:szCs w:val="22"/>
      <w:lang w:val="es-CO"/>
    </w:rPr>
  </w:style>
  <w:style w:type="paragraph" w:styleId="FootnoteText">
    <w:name w:val="footnote text"/>
    <w:basedOn w:val="Normal"/>
    <w:rsid w:val="006F43C2"/>
    <w:rPr>
      <w:sz w:val="20"/>
      <w:szCs w:val="20"/>
    </w:rPr>
  </w:style>
  <w:style w:type="paragraph" w:customStyle="1" w:styleId="Tabletext">
    <w:name w:val="Tabletext"/>
    <w:basedOn w:val="Normal"/>
    <w:rsid w:val="006F43C2"/>
    <w:pPr>
      <w:keepLines/>
      <w:widowControl w:val="0"/>
      <w:spacing w:after="120" w:line="240" w:lineRule="atLeast"/>
      <w:jc w:val="both"/>
    </w:pPr>
    <w:rPr>
      <w:sz w:val="20"/>
      <w:szCs w:val="20"/>
    </w:rPr>
  </w:style>
  <w:style w:type="paragraph" w:styleId="BodyTextIndent">
    <w:name w:val="Body Text Indent"/>
    <w:basedOn w:val="Normal"/>
    <w:rsid w:val="006F43C2"/>
    <w:pPr>
      <w:ind w:left="708"/>
    </w:pPr>
    <w:rPr>
      <w:rFonts w:ascii="Futura Lt" w:hAnsi="Futura Lt"/>
      <w:szCs w:val="20"/>
    </w:rPr>
  </w:style>
  <w:style w:type="paragraph" w:customStyle="1" w:styleId="Framecontents">
    <w:name w:val="Frame contents"/>
    <w:basedOn w:val="BodyText"/>
    <w:rsid w:val="006F43C2"/>
  </w:style>
  <w:style w:type="paragraph" w:customStyle="1" w:styleId="TableContents">
    <w:name w:val="Table Contents"/>
    <w:basedOn w:val="Normal"/>
    <w:rsid w:val="006F43C2"/>
    <w:pPr>
      <w:suppressLineNumbers/>
    </w:pPr>
  </w:style>
  <w:style w:type="paragraph" w:customStyle="1" w:styleId="TableHeading">
    <w:name w:val="Table Heading"/>
    <w:basedOn w:val="TableContents"/>
    <w:rsid w:val="006F43C2"/>
    <w:pPr>
      <w:jc w:val="center"/>
    </w:pPr>
    <w:rPr>
      <w:b/>
      <w:bCs/>
    </w:rPr>
  </w:style>
  <w:style w:type="paragraph" w:customStyle="1" w:styleId="Contenidodelmarco">
    <w:name w:val="Contenido del marco"/>
    <w:basedOn w:val="BodyText"/>
    <w:rsid w:val="006F43C2"/>
  </w:style>
  <w:style w:type="paragraph" w:customStyle="1" w:styleId="Contenidodelatabla">
    <w:name w:val="Contenido de la tabla"/>
    <w:basedOn w:val="Normal"/>
    <w:rsid w:val="006F43C2"/>
    <w:pPr>
      <w:suppressLineNumbers/>
    </w:pPr>
  </w:style>
  <w:style w:type="paragraph" w:customStyle="1" w:styleId="Encabezadodelatabla">
    <w:name w:val="Encabezado de la tabla"/>
    <w:basedOn w:val="Contenidodelatabla"/>
    <w:rsid w:val="006F43C2"/>
    <w:pPr>
      <w:jc w:val="center"/>
    </w:pPr>
    <w:rPr>
      <w:b/>
      <w:bCs/>
    </w:rPr>
  </w:style>
  <w:style w:type="character" w:customStyle="1" w:styleId="normalCar">
    <w:name w:val="normal Car"/>
    <w:link w:val="Normal1"/>
    <w:locked/>
    <w:rsid w:val="00E42894"/>
    <w:rPr>
      <w:rFonts w:ascii="Calibri" w:hAnsi="Calibri" w:cs="Tahoma"/>
      <w:sz w:val="22"/>
      <w:szCs w:val="21"/>
      <w:lang w:val="en-US"/>
    </w:rPr>
  </w:style>
  <w:style w:type="paragraph" w:customStyle="1" w:styleId="Normal1">
    <w:name w:val="Normal1"/>
    <w:basedOn w:val="NoSpacing"/>
    <w:link w:val="normalCar"/>
    <w:qFormat/>
    <w:rsid w:val="00E42894"/>
    <w:pPr>
      <w:suppressAutoHyphens w:val="0"/>
      <w:spacing w:line="276" w:lineRule="auto"/>
    </w:pPr>
    <w:rPr>
      <w:rFonts w:ascii="Calibri" w:hAnsi="Calibri"/>
      <w:sz w:val="22"/>
      <w:szCs w:val="21"/>
      <w:lang w:val="en-US"/>
    </w:rPr>
  </w:style>
  <w:style w:type="paragraph" w:styleId="NoSpacing">
    <w:name w:val="No Spacing"/>
    <w:uiPriority w:val="1"/>
    <w:qFormat/>
    <w:rsid w:val="00E42894"/>
    <w:pPr>
      <w:suppressAutoHyphens/>
    </w:pPr>
    <w:rPr>
      <w:sz w:val="24"/>
      <w:szCs w:val="24"/>
      <w:lang w:val="es-ES" w:eastAsia="ar-SA"/>
    </w:rPr>
  </w:style>
  <w:style w:type="character" w:customStyle="1" w:styleId="Heading1Char">
    <w:name w:val="Heading 1 Char"/>
    <w:link w:val="Heading1"/>
    <w:uiPriority w:val="9"/>
    <w:rsid w:val="00E42894"/>
    <w:rPr>
      <w:rFonts w:ascii="Cambria" w:eastAsia="Times New Roman" w:hAnsi="Cambria" w:cs="Times New Roman"/>
      <w:b/>
      <w:bCs/>
      <w:kern w:val="32"/>
      <w:sz w:val="32"/>
      <w:szCs w:val="32"/>
      <w:lang w:val="es-ES" w:eastAsia="ar-SA"/>
    </w:rPr>
  </w:style>
  <w:style w:type="character" w:styleId="CommentReference">
    <w:name w:val="annotation reference"/>
    <w:basedOn w:val="DefaultParagraphFont"/>
    <w:uiPriority w:val="99"/>
    <w:semiHidden/>
    <w:unhideWhenUsed/>
    <w:rsid w:val="007E3A09"/>
    <w:rPr>
      <w:sz w:val="16"/>
      <w:szCs w:val="16"/>
    </w:rPr>
  </w:style>
  <w:style w:type="paragraph" w:styleId="CommentText">
    <w:name w:val="annotation text"/>
    <w:basedOn w:val="Normal"/>
    <w:link w:val="CommentTextChar"/>
    <w:uiPriority w:val="99"/>
    <w:unhideWhenUsed/>
    <w:rsid w:val="007E3A09"/>
    <w:rPr>
      <w:sz w:val="20"/>
      <w:szCs w:val="20"/>
    </w:rPr>
  </w:style>
  <w:style w:type="character" w:customStyle="1" w:styleId="CommentTextChar">
    <w:name w:val="Comment Text Char"/>
    <w:basedOn w:val="DefaultParagraphFont"/>
    <w:link w:val="CommentText"/>
    <w:uiPriority w:val="99"/>
    <w:rsid w:val="007E3A09"/>
    <w:rPr>
      <w:lang w:eastAsia="ar-SA"/>
    </w:rPr>
  </w:style>
  <w:style w:type="paragraph" w:styleId="CommentSubject">
    <w:name w:val="annotation subject"/>
    <w:basedOn w:val="CommentText"/>
    <w:next w:val="CommentText"/>
    <w:link w:val="CommentSubjectChar"/>
    <w:uiPriority w:val="99"/>
    <w:semiHidden/>
    <w:unhideWhenUsed/>
    <w:rsid w:val="007E3A09"/>
    <w:rPr>
      <w:b/>
      <w:bCs/>
    </w:rPr>
  </w:style>
  <w:style w:type="character" w:customStyle="1" w:styleId="CommentSubjectChar">
    <w:name w:val="Comment Subject Char"/>
    <w:basedOn w:val="CommentTextChar"/>
    <w:link w:val="CommentSubject"/>
    <w:uiPriority w:val="99"/>
    <w:semiHidden/>
    <w:rsid w:val="007E3A09"/>
    <w:rPr>
      <w:b/>
      <w:bCs/>
      <w:lang w:eastAsia="ar-SA"/>
    </w:rPr>
  </w:style>
  <w:style w:type="paragraph" w:styleId="Revision">
    <w:name w:val="Revision"/>
    <w:hidden/>
    <w:uiPriority w:val="99"/>
    <w:semiHidden/>
    <w:rsid w:val="00DA2DC6"/>
    <w:rPr>
      <w:sz w:val="24"/>
      <w:szCs w:val="24"/>
      <w:lang w:val="es-ES" w:eastAsia="ar-SA"/>
    </w:rPr>
  </w:style>
  <w:style w:type="character" w:customStyle="1" w:styleId="Heading3Char">
    <w:name w:val="Heading 3 Char"/>
    <w:basedOn w:val="DefaultParagraphFont"/>
    <w:link w:val="Heading3"/>
    <w:uiPriority w:val="9"/>
    <w:semiHidden/>
    <w:rsid w:val="00095B60"/>
    <w:rPr>
      <w:rFonts w:ascii="Cambria" w:eastAsia="Times New Roman" w:hAnsi="Cambria" w:cs="Times New Roman"/>
      <w:b/>
      <w:bCs/>
      <w:color w:val="4F81BD"/>
      <w:sz w:val="24"/>
      <w:szCs w:val="24"/>
      <w:lang w:eastAsia="ar-SA"/>
    </w:rPr>
  </w:style>
  <w:style w:type="paragraph" w:styleId="NormalWeb">
    <w:name w:val="Normal (Web)"/>
    <w:basedOn w:val="Normal"/>
    <w:uiPriority w:val="99"/>
    <w:semiHidden/>
    <w:unhideWhenUsed/>
    <w:rsid w:val="00095B60"/>
    <w:pPr>
      <w:suppressAutoHyphens w:val="0"/>
    </w:pPr>
    <w:rPr>
      <w:lang w:val="es-CO" w:eastAsia="es-CO"/>
    </w:rPr>
  </w:style>
  <w:style w:type="character" w:styleId="Hyperlink">
    <w:name w:val="Hyperlink"/>
    <w:basedOn w:val="DefaultParagraphFont"/>
    <w:uiPriority w:val="99"/>
    <w:semiHidden/>
    <w:unhideWhenUsed/>
    <w:rsid w:val="00B14DE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3C2"/>
    <w:pPr>
      <w:suppressAutoHyphens/>
    </w:pPr>
    <w:rPr>
      <w:sz w:val="24"/>
      <w:szCs w:val="24"/>
      <w:lang w:val="es-ES" w:eastAsia="ar-SA"/>
    </w:rPr>
  </w:style>
  <w:style w:type="paragraph" w:styleId="Heading1">
    <w:name w:val="heading 1"/>
    <w:basedOn w:val="Normal"/>
    <w:next w:val="Normal"/>
    <w:link w:val="Heading1Char"/>
    <w:uiPriority w:val="9"/>
    <w:qFormat/>
    <w:rsid w:val="00E42894"/>
    <w:pPr>
      <w:keepNext/>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semiHidden/>
    <w:unhideWhenUsed/>
    <w:qFormat/>
    <w:rsid w:val="00095B60"/>
    <w:pPr>
      <w:keepNext/>
      <w:keepLines/>
      <w:spacing w:before="20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6F43C2"/>
    <w:rPr>
      <w:rFonts w:ascii="Calibri" w:eastAsia="Times New Roman" w:hAnsi="Calibri" w:cs="Calibri"/>
    </w:rPr>
  </w:style>
  <w:style w:type="character" w:customStyle="1" w:styleId="Absatz-Standardschriftart">
    <w:name w:val="Absatz-Standardschriftart"/>
    <w:rsid w:val="006F43C2"/>
  </w:style>
  <w:style w:type="character" w:customStyle="1" w:styleId="WW8Num3z0">
    <w:name w:val="WW8Num3z0"/>
    <w:rsid w:val="006F43C2"/>
    <w:rPr>
      <w:rFonts w:ascii="Wingdings" w:hAnsi="Wingdings"/>
    </w:rPr>
  </w:style>
  <w:style w:type="character" w:customStyle="1" w:styleId="WW8Num4z0">
    <w:name w:val="WW8Num4z0"/>
    <w:rsid w:val="006F43C2"/>
    <w:rPr>
      <w:rFonts w:ascii="Wingdings" w:hAnsi="Wingdings"/>
    </w:rPr>
  </w:style>
  <w:style w:type="character" w:customStyle="1" w:styleId="Fuentedeprrafopredeter4">
    <w:name w:val="Fuente de párrafo predeter.4"/>
    <w:rsid w:val="006F43C2"/>
  </w:style>
  <w:style w:type="character" w:customStyle="1" w:styleId="WW8Num4z1">
    <w:name w:val="WW8Num4z1"/>
    <w:rsid w:val="006F43C2"/>
    <w:rPr>
      <w:rFonts w:ascii="Courier New" w:hAnsi="Courier New"/>
    </w:rPr>
  </w:style>
  <w:style w:type="character" w:customStyle="1" w:styleId="WW8Num4z2">
    <w:name w:val="WW8Num4z2"/>
    <w:rsid w:val="006F43C2"/>
    <w:rPr>
      <w:rFonts w:ascii="Wingdings" w:hAnsi="Wingdings"/>
    </w:rPr>
  </w:style>
  <w:style w:type="character" w:customStyle="1" w:styleId="WW8Num4z3">
    <w:name w:val="WW8Num4z3"/>
    <w:rsid w:val="006F43C2"/>
    <w:rPr>
      <w:rFonts w:ascii="Symbol" w:hAnsi="Symbol"/>
    </w:rPr>
  </w:style>
  <w:style w:type="character" w:customStyle="1" w:styleId="WW8Num5z0">
    <w:name w:val="WW8Num5z0"/>
    <w:rsid w:val="006F43C2"/>
    <w:rPr>
      <w:rFonts w:ascii="Calibri" w:eastAsia="Times New Roman" w:hAnsi="Calibri" w:cs="Calibri"/>
    </w:rPr>
  </w:style>
  <w:style w:type="character" w:customStyle="1" w:styleId="WW8Num5z1">
    <w:name w:val="WW8Num5z1"/>
    <w:rsid w:val="006F43C2"/>
    <w:rPr>
      <w:rFonts w:ascii="Courier New" w:hAnsi="Courier New" w:cs="Courier New"/>
    </w:rPr>
  </w:style>
  <w:style w:type="character" w:customStyle="1" w:styleId="WW8Num5z2">
    <w:name w:val="WW8Num5z2"/>
    <w:rsid w:val="006F43C2"/>
    <w:rPr>
      <w:rFonts w:ascii="Wingdings" w:hAnsi="Wingdings"/>
    </w:rPr>
  </w:style>
  <w:style w:type="character" w:customStyle="1" w:styleId="WW8Num7z0">
    <w:name w:val="WW8Num7z0"/>
    <w:rsid w:val="006F43C2"/>
    <w:rPr>
      <w:rFonts w:ascii="Symbol" w:hAnsi="Symbol"/>
    </w:rPr>
  </w:style>
  <w:style w:type="character" w:customStyle="1" w:styleId="WW8Num7z1">
    <w:name w:val="WW8Num7z1"/>
    <w:rsid w:val="006F43C2"/>
    <w:rPr>
      <w:rFonts w:ascii="Courier New" w:hAnsi="Courier New" w:cs="Courier New"/>
    </w:rPr>
  </w:style>
  <w:style w:type="character" w:customStyle="1" w:styleId="WW8Num7z2">
    <w:name w:val="WW8Num7z2"/>
    <w:rsid w:val="006F43C2"/>
    <w:rPr>
      <w:rFonts w:ascii="Wingdings" w:hAnsi="Wingdings"/>
    </w:rPr>
  </w:style>
  <w:style w:type="character" w:customStyle="1" w:styleId="WW8Num7z3">
    <w:name w:val="WW8Num7z3"/>
    <w:rsid w:val="006F43C2"/>
    <w:rPr>
      <w:rFonts w:ascii="Symbol" w:hAnsi="Symbol"/>
    </w:rPr>
  </w:style>
  <w:style w:type="character" w:customStyle="1" w:styleId="Fuentedeprrafopredeter3">
    <w:name w:val="Fuente de párrafo predeter.3"/>
    <w:rsid w:val="006F43C2"/>
  </w:style>
  <w:style w:type="character" w:customStyle="1" w:styleId="Fuentedeprrafopredeter2">
    <w:name w:val="Fuente de párrafo predeter.2"/>
    <w:rsid w:val="006F43C2"/>
  </w:style>
  <w:style w:type="character" w:customStyle="1" w:styleId="WW-Absatz-Standardschriftart">
    <w:name w:val="WW-Absatz-Standardschriftart"/>
    <w:rsid w:val="006F43C2"/>
  </w:style>
  <w:style w:type="character" w:customStyle="1" w:styleId="WW-Absatz-Standardschriftart1">
    <w:name w:val="WW-Absatz-Standardschriftart1"/>
    <w:rsid w:val="006F43C2"/>
  </w:style>
  <w:style w:type="character" w:customStyle="1" w:styleId="WW8Num1z0">
    <w:name w:val="WW8Num1z0"/>
    <w:rsid w:val="006F43C2"/>
    <w:rPr>
      <w:rFonts w:ascii="Times New Roman" w:eastAsia="Times New Roman" w:hAnsi="Times New Roman" w:cs="Times New Roman"/>
    </w:rPr>
  </w:style>
  <w:style w:type="character" w:customStyle="1" w:styleId="WW-Absatz-Standardschriftart11">
    <w:name w:val="WW-Absatz-Standardschriftart11"/>
    <w:rsid w:val="006F43C2"/>
  </w:style>
  <w:style w:type="character" w:customStyle="1" w:styleId="WW-Absatz-Standardschriftart111">
    <w:name w:val="WW-Absatz-Standardschriftart111"/>
    <w:rsid w:val="006F43C2"/>
  </w:style>
  <w:style w:type="character" w:customStyle="1" w:styleId="WW8Num1z1">
    <w:name w:val="WW8Num1z1"/>
    <w:rsid w:val="006F43C2"/>
    <w:rPr>
      <w:rFonts w:ascii="Courier New" w:hAnsi="Courier New"/>
    </w:rPr>
  </w:style>
  <w:style w:type="character" w:customStyle="1" w:styleId="WW8Num1z2">
    <w:name w:val="WW8Num1z2"/>
    <w:rsid w:val="006F43C2"/>
    <w:rPr>
      <w:rFonts w:ascii="Wingdings" w:hAnsi="Wingdings"/>
    </w:rPr>
  </w:style>
  <w:style w:type="character" w:customStyle="1" w:styleId="WW8Num1z3">
    <w:name w:val="WW8Num1z3"/>
    <w:rsid w:val="006F43C2"/>
    <w:rPr>
      <w:rFonts w:ascii="Symbol" w:hAnsi="Symbol"/>
    </w:rPr>
  </w:style>
  <w:style w:type="character" w:customStyle="1" w:styleId="WW8Num2z1">
    <w:name w:val="WW8Num2z1"/>
    <w:rsid w:val="006F43C2"/>
    <w:rPr>
      <w:rFonts w:ascii="Courier New" w:hAnsi="Courier New" w:cs="Courier New"/>
    </w:rPr>
  </w:style>
  <w:style w:type="character" w:customStyle="1" w:styleId="WW8Num2z2">
    <w:name w:val="WW8Num2z2"/>
    <w:rsid w:val="006F43C2"/>
    <w:rPr>
      <w:rFonts w:ascii="Wingdings" w:hAnsi="Wingdings"/>
    </w:rPr>
  </w:style>
  <w:style w:type="character" w:customStyle="1" w:styleId="WW8Num2z3">
    <w:name w:val="WW8Num2z3"/>
    <w:rsid w:val="006F43C2"/>
    <w:rPr>
      <w:rFonts w:ascii="Symbol" w:hAnsi="Symbol"/>
    </w:rPr>
  </w:style>
  <w:style w:type="character" w:customStyle="1" w:styleId="WW8Num3z1">
    <w:name w:val="WW8Num3z1"/>
    <w:rsid w:val="006F43C2"/>
    <w:rPr>
      <w:rFonts w:ascii="Courier New" w:hAnsi="Courier New"/>
    </w:rPr>
  </w:style>
  <w:style w:type="character" w:customStyle="1" w:styleId="WW8Num3z3">
    <w:name w:val="WW8Num3z3"/>
    <w:rsid w:val="006F43C2"/>
    <w:rPr>
      <w:rFonts w:ascii="Symbol" w:hAnsi="Symbol"/>
    </w:rPr>
  </w:style>
  <w:style w:type="character" w:customStyle="1" w:styleId="WW8Num5z3">
    <w:name w:val="WW8Num5z3"/>
    <w:rsid w:val="006F43C2"/>
    <w:rPr>
      <w:rFonts w:ascii="Symbol" w:hAnsi="Symbol"/>
    </w:rPr>
  </w:style>
  <w:style w:type="character" w:customStyle="1" w:styleId="WW8Num6z0">
    <w:name w:val="WW8Num6z0"/>
    <w:rsid w:val="006F43C2"/>
    <w:rPr>
      <w:rFonts w:ascii="Calibri" w:eastAsia="Times New Roman" w:hAnsi="Calibri" w:cs="Calibri"/>
    </w:rPr>
  </w:style>
  <w:style w:type="character" w:customStyle="1" w:styleId="WW8Num6z1">
    <w:name w:val="WW8Num6z1"/>
    <w:rsid w:val="006F43C2"/>
    <w:rPr>
      <w:rFonts w:ascii="Courier New" w:hAnsi="Courier New" w:cs="Courier New"/>
    </w:rPr>
  </w:style>
  <w:style w:type="character" w:customStyle="1" w:styleId="WW8Num6z2">
    <w:name w:val="WW8Num6z2"/>
    <w:rsid w:val="006F43C2"/>
    <w:rPr>
      <w:rFonts w:ascii="Wingdings" w:hAnsi="Wingdings"/>
    </w:rPr>
  </w:style>
  <w:style w:type="character" w:customStyle="1" w:styleId="WW8Num6z3">
    <w:name w:val="WW8Num6z3"/>
    <w:rsid w:val="006F43C2"/>
    <w:rPr>
      <w:rFonts w:ascii="Symbol" w:hAnsi="Symbol"/>
    </w:rPr>
  </w:style>
  <w:style w:type="character" w:customStyle="1" w:styleId="WW8Num8z0">
    <w:name w:val="WW8Num8z0"/>
    <w:rsid w:val="006F43C2"/>
    <w:rPr>
      <w:rFonts w:ascii="Calibri" w:eastAsia="Times New Roman" w:hAnsi="Calibri" w:cs="Calibri"/>
    </w:rPr>
  </w:style>
  <w:style w:type="character" w:customStyle="1" w:styleId="WW8Num8z1">
    <w:name w:val="WW8Num8z1"/>
    <w:rsid w:val="006F43C2"/>
    <w:rPr>
      <w:rFonts w:ascii="Courier New" w:hAnsi="Courier New" w:cs="Courier New"/>
    </w:rPr>
  </w:style>
  <w:style w:type="character" w:customStyle="1" w:styleId="WW8Num8z2">
    <w:name w:val="WW8Num8z2"/>
    <w:rsid w:val="006F43C2"/>
    <w:rPr>
      <w:rFonts w:ascii="Wingdings" w:hAnsi="Wingdings"/>
    </w:rPr>
  </w:style>
  <w:style w:type="character" w:customStyle="1" w:styleId="WW8Num8z3">
    <w:name w:val="WW8Num8z3"/>
    <w:rsid w:val="006F43C2"/>
    <w:rPr>
      <w:rFonts w:ascii="Symbol" w:hAnsi="Symbol"/>
    </w:rPr>
  </w:style>
  <w:style w:type="character" w:customStyle="1" w:styleId="WW8Num9z0">
    <w:name w:val="WW8Num9z0"/>
    <w:rsid w:val="006F43C2"/>
    <w:rPr>
      <w:rFonts w:ascii="Symbol" w:hAnsi="Symbol"/>
    </w:rPr>
  </w:style>
  <w:style w:type="character" w:customStyle="1" w:styleId="WW8Num9z1">
    <w:name w:val="WW8Num9z1"/>
    <w:rsid w:val="006F43C2"/>
    <w:rPr>
      <w:rFonts w:ascii="Courier New" w:hAnsi="Courier New" w:cs="Courier New"/>
    </w:rPr>
  </w:style>
  <w:style w:type="character" w:customStyle="1" w:styleId="WW8Num9z2">
    <w:name w:val="WW8Num9z2"/>
    <w:rsid w:val="006F43C2"/>
    <w:rPr>
      <w:rFonts w:ascii="Wingdings" w:hAnsi="Wingdings"/>
    </w:rPr>
  </w:style>
  <w:style w:type="character" w:customStyle="1" w:styleId="WW8Num10z0">
    <w:name w:val="WW8Num10z0"/>
    <w:rsid w:val="006F43C2"/>
    <w:rPr>
      <w:rFonts w:ascii="Symbol" w:hAnsi="Symbol"/>
    </w:rPr>
  </w:style>
  <w:style w:type="character" w:customStyle="1" w:styleId="WW8Num10z1">
    <w:name w:val="WW8Num10z1"/>
    <w:rsid w:val="006F43C2"/>
    <w:rPr>
      <w:rFonts w:ascii="Courier New" w:hAnsi="Courier New" w:cs="Courier New"/>
    </w:rPr>
  </w:style>
  <w:style w:type="character" w:customStyle="1" w:styleId="WW8Num10z2">
    <w:name w:val="WW8Num10z2"/>
    <w:rsid w:val="006F43C2"/>
    <w:rPr>
      <w:rFonts w:ascii="Wingdings" w:hAnsi="Wingdings"/>
    </w:rPr>
  </w:style>
  <w:style w:type="character" w:customStyle="1" w:styleId="WW8Num11z0">
    <w:name w:val="WW8Num11z0"/>
    <w:rsid w:val="006F43C2"/>
    <w:rPr>
      <w:rFonts w:ascii="Symbol" w:hAnsi="Symbol"/>
    </w:rPr>
  </w:style>
  <w:style w:type="character" w:customStyle="1" w:styleId="WW8Num11z1">
    <w:name w:val="WW8Num11z1"/>
    <w:rsid w:val="006F43C2"/>
    <w:rPr>
      <w:rFonts w:ascii="Courier New" w:hAnsi="Courier New" w:cs="Courier New"/>
    </w:rPr>
  </w:style>
  <w:style w:type="character" w:customStyle="1" w:styleId="WW8Num11z2">
    <w:name w:val="WW8Num11z2"/>
    <w:rsid w:val="006F43C2"/>
    <w:rPr>
      <w:rFonts w:ascii="Wingdings" w:hAnsi="Wingdings"/>
    </w:rPr>
  </w:style>
  <w:style w:type="character" w:customStyle="1" w:styleId="WW8Num12z0">
    <w:name w:val="WW8Num12z0"/>
    <w:rsid w:val="006F43C2"/>
    <w:rPr>
      <w:rFonts w:ascii="Symbol" w:hAnsi="Symbol"/>
    </w:rPr>
  </w:style>
  <w:style w:type="character" w:customStyle="1" w:styleId="WW8Num12z1">
    <w:name w:val="WW8Num12z1"/>
    <w:rsid w:val="006F43C2"/>
    <w:rPr>
      <w:rFonts w:ascii="Courier New" w:hAnsi="Courier New" w:cs="Courier New"/>
    </w:rPr>
  </w:style>
  <w:style w:type="character" w:customStyle="1" w:styleId="WW8Num12z2">
    <w:name w:val="WW8Num12z2"/>
    <w:rsid w:val="006F43C2"/>
    <w:rPr>
      <w:rFonts w:ascii="Wingdings" w:hAnsi="Wingdings"/>
    </w:rPr>
  </w:style>
  <w:style w:type="character" w:customStyle="1" w:styleId="WW8Num13z0">
    <w:name w:val="WW8Num13z0"/>
    <w:rsid w:val="006F43C2"/>
    <w:rPr>
      <w:rFonts w:ascii="Symbol" w:hAnsi="Symbol"/>
    </w:rPr>
  </w:style>
  <w:style w:type="character" w:customStyle="1" w:styleId="WW8Num13z1">
    <w:name w:val="WW8Num13z1"/>
    <w:rsid w:val="006F43C2"/>
    <w:rPr>
      <w:rFonts w:ascii="Courier New" w:hAnsi="Courier New" w:cs="Courier New"/>
    </w:rPr>
  </w:style>
  <w:style w:type="character" w:customStyle="1" w:styleId="WW8Num13z2">
    <w:name w:val="WW8Num13z2"/>
    <w:rsid w:val="006F43C2"/>
    <w:rPr>
      <w:rFonts w:ascii="Wingdings" w:hAnsi="Wingdings"/>
    </w:rPr>
  </w:style>
  <w:style w:type="character" w:customStyle="1" w:styleId="WW8Num14z0">
    <w:name w:val="WW8Num14z0"/>
    <w:rsid w:val="006F43C2"/>
    <w:rPr>
      <w:rFonts w:ascii="Calibri" w:eastAsia="Times New Roman" w:hAnsi="Calibri" w:cs="Calibri"/>
    </w:rPr>
  </w:style>
  <w:style w:type="character" w:customStyle="1" w:styleId="WW8Num14z1">
    <w:name w:val="WW8Num14z1"/>
    <w:rsid w:val="006F43C2"/>
    <w:rPr>
      <w:rFonts w:ascii="Courier New" w:hAnsi="Courier New" w:cs="Courier New"/>
    </w:rPr>
  </w:style>
  <w:style w:type="character" w:customStyle="1" w:styleId="WW8Num14z2">
    <w:name w:val="WW8Num14z2"/>
    <w:rsid w:val="006F43C2"/>
    <w:rPr>
      <w:rFonts w:ascii="Wingdings" w:hAnsi="Wingdings"/>
    </w:rPr>
  </w:style>
  <w:style w:type="character" w:customStyle="1" w:styleId="WW8Num14z3">
    <w:name w:val="WW8Num14z3"/>
    <w:rsid w:val="006F43C2"/>
    <w:rPr>
      <w:rFonts w:ascii="Symbol" w:hAnsi="Symbol"/>
    </w:rPr>
  </w:style>
  <w:style w:type="character" w:customStyle="1" w:styleId="WW8Num15z0">
    <w:name w:val="WW8Num15z0"/>
    <w:rsid w:val="006F43C2"/>
    <w:rPr>
      <w:rFonts w:ascii="Symbol" w:hAnsi="Symbol"/>
    </w:rPr>
  </w:style>
  <w:style w:type="character" w:customStyle="1" w:styleId="WW8Num15z1">
    <w:name w:val="WW8Num15z1"/>
    <w:rsid w:val="006F43C2"/>
    <w:rPr>
      <w:rFonts w:ascii="Courier New" w:hAnsi="Courier New" w:cs="Courier New"/>
    </w:rPr>
  </w:style>
  <w:style w:type="character" w:customStyle="1" w:styleId="WW8Num15z2">
    <w:name w:val="WW8Num15z2"/>
    <w:rsid w:val="006F43C2"/>
    <w:rPr>
      <w:rFonts w:ascii="Wingdings" w:hAnsi="Wingdings"/>
    </w:rPr>
  </w:style>
  <w:style w:type="character" w:customStyle="1" w:styleId="WW8Num16z0">
    <w:name w:val="WW8Num16z0"/>
    <w:rsid w:val="006F43C2"/>
    <w:rPr>
      <w:rFonts w:ascii="Times New Roman" w:eastAsia="Times New Roman" w:hAnsi="Times New Roman" w:cs="Times New Roman"/>
    </w:rPr>
  </w:style>
  <w:style w:type="character" w:customStyle="1" w:styleId="WW8Num16z1">
    <w:name w:val="WW8Num16z1"/>
    <w:rsid w:val="006F43C2"/>
    <w:rPr>
      <w:rFonts w:ascii="Courier New" w:hAnsi="Courier New"/>
    </w:rPr>
  </w:style>
  <w:style w:type="character" w:customStyle="1" w:styleId="WW8Num16z2">
    <w:name w:val="WW8Num16z2"/>
    <w:rsid w:val="006F43C2"/>
    <w:rPr>
      <w:rFonts w:ascii="Wingdings" w:hAnsi="Wingdings"/>
    </w:rPr>
  </w:style>
  <w:style w:type="character" w:customStyle="1" w:styleId="WW8Num16z3">
    <w:name w:val="WW8Num16z3"/>
    <w:rsid w:val="006F43C2"/>
    <w:rPr>
      <w:rFonts w:ascii="Symbol" w:hAnsi="Symbol"/>
    </w:rPr>
  </w:style>
  <w:style w:type="character" w:customStyle="1" w:styleId="WW8Num18z0">
    <w:name w:val="WW8Num18z0"/>
    <w:rsid w:val="006F43C2"/>
    <w:rPr>
      <w:rFonts w:ascii="Symbol" w:hAnsi="Symbol"/>
    </w:rPr>
  </w:style>
  <w:style w:type="character" w:customStyle="1" w:styleId="WW8Num18z1">
    <w:name w:val="WW8Num18z1"/>
    <w:rsid w:val="006F43C2"/>
    <w:rPr>
      <w:rFonts w:ascii="Courier New" w:hAnsi="Courier New" w:cs="Courier New"/>
    </w:rPr>
  </w:style>
  <w:style w:type="character" w:customStyle="1" w:styleId="WW8Num18z2">
    <w:name w:val="WW8Num18z2"/>
    <w:rsid w:val="006F43C2"/>
    <w:rPr>
      <w:rFonts w:ascii="Wingdings" w:hAnsi="Wingdings"/>
    </w:rPr>
  </w:style>
  <w:style w:type="character" w:customStyle="1" w:styleId="WW8Num19z0">
    <w:name w:val="WW8Num19z0"/>
    <w:rsid w:val="006F43C2"/>
    <w:rPr>
      <w:rFonts w:ascii="Symbol" w:hAnsi="Symbol"/>
    </w:rPr>
  </w:style>
  <w:style w:type="character" w:customStyle="1" w:styleId="WW8Num19z1">
    <w:name w:val="WW8Num19z1"/>
    <w:rsid w:val="006F43C2"/>
    <w:rPr>
      <w:rFonts w:ascii="Courier New" w:hAnsi="Courier New" w:cs="Courier New"/>
    </w:rPr>
  </w:style>
  <w:style w:type="character" w:customStyle="1" w:styleId="WW8Num19z2">
    <w:name w:val="WW8Num19z2"/>
    <w:rsid w:val="006F43C2"/>
    <w:rPr>
      <w:rFonts w:ascii="Wingdings" w:hAnsi="Wingdings"/>
    </w:rPr>
  </w:style>
  <w:style w:type="character" w:customStyle="1" w:styleId="Fuentedeprrafopredeter1">
    <w:name w:val="Fuente de párrafo predeter.1"/>
    <w:rsid w:val="006F43C2"/>
  </w:style>
  <w:style w:type="character" w:styleId="PageNumber">
    <w:name w:val="page number"/>
    <w:rsid w:val="006F43C2"/>
    <w:rPr>
      <w:sz w:val="20"/>
      <w:szCs w:val="20"/>
    </w:rPr>
  </w:style>
  <w:style w:type="character" w:customStyle="1" w:styleId="EncabezadoCar">
    <w:name w:val="Encabezado Car"/>
    <w:rsid w:val="006F43C2"/>
    <w:rPr>
      <w:sz w:val="24"/>
      <w:szCs w:val="24"/>
      <w:lang w:val="es-ES" w:eastAsia="ar-SA" w:bidi="ar-SA"/>
    </w:rPr>
  </w:style>
  <w:style w:type="character" w:customStyle="1" w:styleId="TextodegloboCar">
    <w:name w:val="Texto de globo Car"/>
    <w:rsid w:val="006F43C2"/>
    <w:rPr>
      <w:rFonts w:ascii="Tahoma" w:hAnsi="Tahoma" w:cs="Tahoma"/>
      <w:sz w:val="16"/>
      <w:szCs w:val="16"/>
      <w:lang w:val="es-ES"/>
    </w:rPr>
  </w:style>
  <w:style w:type="character" w:customStyle="1" w:styleId="apple-style-span">
    <w:name w:val="apple-style-span"/>
    <w:basedOn w:val="Fuentedeprrafopredeter1"/>
    <w:rsid w:val="006F43C2"/>
  </w:style>
  <w:style w:type="character" w:customStyle="1" w:styleId="apple-converted-space">
    <w:name w:val="apple-converted-space"/>
    <w:basedOn w:val="Fuentedeprrafopredeter1"/>
    <w:rsid w:val="006F43C2"/>
  </w:style>
  <w:style w:type="character" w:customStyle="1" w:styleId="TextonotapieCar">
    <w:name w:val="Texto nota pie Car"/>
    <w:basedOn w:val="Fuentedeprrafopredeter1"/>
    <w:rsid w:val="006F43C2"/>
  </w:style>
  <w:style w:type="character" w:customStyle="1" w:styleId="FootnoteCharacters">
    <w:name w:val="Footnote Characters"/>
    <w:rsid w:val="006F43C2"/>
    <w:rPr>
      <w:vertAlign w:val="superscript"/>
    </w:rPr>
  </w:style>
  <w:style w:type="character" w:styleId="Strong">
    <w:name w:val="Strong"/>
    <w:uiPriority w:val="22"/>
    <w:qFormat/>
    <w:rsid w:val="006F43C2"/>
    <w:rPr>
      <w:b/>
      <w:bCs/>
    </w:rPr>
  </w:style>
  <w:style w:type="character" w:customStyle="1" w:styleId="SangradetextonormalCar">
    <w:name w:val="Sangría de texto normal Car"/>
    <w:rsid w:val="006F43C2"/>
    <w:rPr>
      <w:rFonts w:ascii="Futura Lt" w:hAnsi="Futura Lt"/>
      <w:sz w:val="24"/>
    </w:rPr>
  </w:style>
  <w:style w:type="character" w:customStyle="1" w:styleId="NumberingSymbols">
    <w:name w:val="Numbering Symbols"/>
    <w:rsid w:val="006F43C2"/>
  </w:style>
  <w:style w:type="character" w:customStyle="1" w:styleId="Bullets">
    <w:name w:val="Bullets"/>
    <w:rsid w:val="006F43C2"/>
    <w:rPr>
      <w:rFonts w:ascii="OpenSymbol" w:eastAsia="OpenSymbol" w:hAnsi="OpenSymbol" w:cs="OpenSymbol"/>
    </w:rPr>
  </w:style>
  <w:style w:type="character" w:customStyle="1" w:styleId="Carcterdenumeracin">
    <w:name w:val="Carácter de numeración"/>
    <w:rsid w:val="006F43C2"/>
  </w:style>
  <w:style w:type="paragraph" w:customStyle="1" w:styleId="Heading">
    <w:name w:val="Heading"/>
    <w:basedOn w:val="Normal"/>
    <w:next w:val="BodyText"/>
    <w:rsid w:val="006F43C2"/>
    <w:pPr>
      <w:keepNext/>
      <w:spacing w:before="240" w:after="120"/>
    </w:pPr>
    <w:rPr>
      <w:rFonts w:ascii="Arial" w:eastAsia="DejaVu Sans" w:hAnsi="Arial" w:cs="Lohit Hindi"/>
      <w:sz w:val="28"/>
      <w:szCs w:val="28"/>
    </w:rPr>
  </w:style>
  <w:style w:type="paragraph" w:styleId="BodyText">
    <w:name w:val="Body Text"/>
    <w:basedOn w:val="Normal"/>
    <w:rsid w:val="006F43C2"/>
    <w:pPr>
      <w:spacing w:after="120"/>
    </w:pPr>
  </w:style>
  <w:style w:type="paragraph" w:styleId="List">
    <w:name w:val="List"/>
    <w:basedOn w:val="BodyText"/>
    <w:rsid w:val="006F43C2"/>
    <w:rPr>
      <w:rFonts w:cs="Lohit Hindi"/>
    </w:rPr>
  </w:style>
  <w:style w:type="paragraph" w:customStyle="1" w:styleId="Epgrafe1">
    <w:name w:val="Epígrafe1"/>
    <w:basedOn w:val="Normal"/>
    <w:rsid w:val="006F43C2"/>
    <w:pPr>
      <w:suppressLineNumbers/>
      <w:spacing w:before="120" w:after="120"/>
    </w:pPr>
    <w:rPr>
      <w:rFonts w:cs="Lohit Hindi"/>
      <w:i/>
      <w:iCs/>
    </w:rPr>
  </w:style>
  <w:style w:type="paragraph" w:customStyle="1" w:styleId="Index">
    <w:name w:val="Index"/>
    <w:basedOn w:val="Normal"/>
    <w:rsid w:val="006F43C2"/>
    <w:pPr>
      <w:suppressLineNumbers/>
    </w:pPr>
    <w:rPr>
      <w:rFonts w:cs="Lohit Hindi"/>
    </w:rPr>
  </w:style>
  <w:style w:type="paragraph" w:customStyle="1" w:styleId="Encabezado1">
    <w:name w:val="Encabezado1"/>
    <w:basedOn w:val="Normal"/>
    <w:next w:val="BodyText"/>
    <w:rsid w:val="006F43C2"/>
    <w:pPr>
      <w:keepNext/>
      <w:spacing w:before="240" w:after="120"/>
    </w:pPr>
    <w:rPr>
      <w:rFonts w:ascii="Arial" w:eastAsia="SimSun" w:hAnsi="Arial" w:cs="Mangal"/>
      <w:sz w:val="28"/>
      <w:szCs w:val="28"/>
    </w:rPr>
  </w:style>
  <w:style w:type="paragraph" w:customStyle="1" w:styleId="Etiqueta">
    <w:name w:val="Etiqueta"/>
    <w:basedOn w:val="Normal"/>
    <w:rsid w:val="006F43C2"/>
    <w:pPr>
      <w:suppressLineNumbers/>
      <w:spacing w:before="120" w:after="120"/>
    </w:pPr>
    <w:rPr>
      <w:rFonts w:cs="Mangal"/>
      <w:i/>
      <w:iCs/>
    </w:rPr>
  </w:style>
  <w:style w:type="paragraph" w:customStyle="1" w:styleId="ndice">
    <w:name w:val="Índice"/>
    <w:basedOn w:val="Normal"/>
    <w:rsid w:val="006F43C2"/>
    <w:pPr>
      <w:suppressLineNumbers/>
    </w:pPr>
    <w:rPr>
      <w:rFonts w:cs="Mangal"/>
    </w:rPr>
  </w:style>
  <w:style w:type="paragraph" w:styleId="Header">
    <w:name w:val="header"/>
    <w:basedOn w:val="Normal"/>
    <w:rsid w:val="006F43C2"/>
    <w:pPr>
      <w:tabs>
        <w:tab w:val="center" w:pos="4252"/>
        <w:tab w:val="right" w:pos="8504"/>
      </w:tabs>
    </w:pPr>
  </w:style>
  <w:style w:type="paragraph" w:styleId="Footer">
    <w:name w:val="footer"/>
    <w:basedOn w:val="Normal"/>
    <w:rsid w:val="006F43C2"/>
    <w:pPr>
      <w:tabs>
        <w:tab w:val="center" w:pos="4252"/>
        <w:tab w:val="right" w:pos="8504"/>
      </w:tabs>
    </w:pPr>
  </w:style>
  <w:style w:type="paragraph" w:styleId="BalloonText">
    <w:name w:val="Balloon Text"/>
    <w:basedOn w:val="Normal"/>
    <w:rsid w:val="006F43C2"/>
    <w:rPr>
      <w:rFonts w:ascii="Tahoma" w:hAnsi="Tahoma"/>
      <w:sz w:val="16"/>
      <w:szCs w:val="16"/>
    </w:rPr>
  </w:style>
  <w:style w:type="paragraph" w:styleId="ListParagraph">
    <w:name w:val="List Paragraph"/>
    <w:basedOn w:val="Normal"/>
    <w:uiPriority w:val="34"/>
    <w:qFormat/>
    <w:rsid w:val="006F43C2"/>
    <w:pPr>
      <w:spacing w:after="200" w:line="276" w:lineRule="auto"/>
      <w:ind w:left="720"/>
    </w:pPr>
    <w:rPr>
      <w:rFonts w:ascii="Calibri" w:eastAsia="Calibri" w:hAnsi="Calibri"/>
      <w:sz w:val="22"/>
      <w:szCs w:val="22"/>
      <w:lang w:val="es-CO"/>
    </w:rPr>
  </w:style>
  <w:style w:type="paragraph" w:styleId="FootnoteText">
    <w:name w:val="footnote text"/>
    <w:basedOn w:val="Normal"/>
    <w:rsid w:val="006F43C2"/>
    <w:rPr>
      <w:sz w:val="20"/>
      <w:szCs w:val="20"/>
    </w:rPr>
  </w:style>
  <w:style w:type="paragraph" w:customStyle="1" w:styleId="Tabletext">
    <w:name w:val="Tabletext"/>
    <w:basedOn w:val="Normal"/>
    <w:rsid w:val="006F43C2"/>
    <w:pPr>
      <w:keepLines/>
      <w:widowControl w:val="0"/>
      <w:spacing w:after="120" w:line="240" w:lineRule="atLeast"/>
      <w:jc w:val="both"/>
    </w:pPr>
    <w:rPr>
      <w:sz w:val="20"/>
      <w:szCs w:val="20"/>
    </w:rPr>
  </w:style>
  <w:style w:type="paragraph" w:styleId="BodyTextIndent">
    <w:name w:val="Body Text Indent"/>
    <w:basedOn w:val="Normal"/>
    <w:rsid w:val="006F43C2"/>
    <w:pPr>
      <w:ind w:left="708"/>
    </w:pPr>
    <w:rPr>
      <w:rFonts w:ascii="Futura Lt" w:hAnsi="Futura Lt"/>
      <w:szCs w:val="20"/>
    </w:rPr>
  </w:style>
  <w:style w:type="paragraph" w:customStyle="1" w:styleId="Framecontents">
    <w:name w:val="Frame contents"/>
    <w:basedOn w:val="BodyText"/>
    <w:rsid w:val="006F43C2"/>
  </w:style>
  <w:style w:type="paragraph" w:customStyle="1" w:styleId="TableContents">
    <w:name w:val="Table Contents"/>
    <w:basedOn w:val="Normal"/>
    <w:rsid w:val="006F43C2"/>
    <w:pPr>
      <w:suppressLineNumbers/>
    </w:pPr>
  </w:style>
  <w:style w:type="paragraph" w:customStyle="1" w:styleId="TableHeading">
    <w:name w:val="Table Heading"/>
    <w:basedOn w:val="TableContents"/>
    <w:rsid w:val="006F43C2"/>
    <w:pPr>
      <w:jc w:val="center"/>
    </w:pPr>
    <w:rPr>
      <w:b/>
      <w:bCs/>
    </w:rPr>
  </w:style>
  <w:style w:type="paragraph" w:customStyle="1" w:styleId="Contenidodelmarco">
    <w:name w:val="Contenido del marco"/>
    <w:basedOn w:val="BodyText"/>
    <w:rsid w:val="006F43C2"/>
  </w:style>
  <w:style w:type="paragraph" w:customStyle="1" w:styleId="Contenidodelatabla">
    <w:name w:val="Contenido de la tabla"/>
    <w:basedOn w:val="Normal"/>
    <w:rsid w:val="006F43C2"/>
    <w:pPr>
      <w:suppressLineNumbers/>
    </w:pPr>
  </w:style>
  <w:style w:type="paragraph" w:customStyle="1" w:styleId="Encabezadodelatabla">
    <w:name w:val="Encabezado de la tabla"/>
    <w:basedOn w:val="Contenidodelatabla"/>
    <w:rsid w:val="006F43C2"/>
    <w:pPr>
      <w:jc w:val="center"/>
    </w:pPr>
    <w:rPr>
      <w:b/>
      <w:bCs/>
    </w:rPr>
  </w:style>
  <w:style w:type="character" w:customStyle="1" w:styleId="normalCar">
    <w:name w:val="normal Car"/>
    <w:link w:val="Normal1"/>
    <w:locked/>
    <w:rsid w:val="00E42894"/>
    <w:rPr>
      <w:rFonts w:ascii="Calibri" w:hAnsi="Calibri" w:cs="Tahoma"/>
      <w:sz w:val="22"/>
      <w:szCs w:val="21"/>
      <w:lang w:val="en-US"/>
    </w:rPr>
  </w:style>
  <w:style w:type="paragraph" w:customStyle="1" w:styleId="Normal1">
    <w:name w:val="Normal1"/>
    <w:basedOn w:val="NoSpacing"/>
    <w:link w:val="normalCar"/>
    <w:qFormat/>
    <w:rsid w:val="00E42894"/>
    <w:pPr>
      <w:suppressAutoHyphens w:val="0"/>
      <w:spacing w:line="276" w:lineRule="auto"/>
    </w:pPr>
    <w:rPr>
      <w:rFonts w:ascii="Calibri" w:hAnsi="Calibri"/>
      <w:sz w:val="22"/>
      <w:szCs w:val="21"/>
      <w:lang w:val="en-US"/>
    </w:rPr>
  </w:style>
  <w:style w:type="paragraph" w:styleId="NoSpacing">
    <w:name w:val="No Spacing"/>
    <w:uiPriority w:val="1"/>
    <w:qFormat/>
    <w:rsid w:val="00E42894"/>
    <w:pPr>
      <w:suppressAutoHyphens/>
    </w:pPr>
    <w:rPr>
      <w:sz w:val="24"/>
      <w:szCs w:val="24"/>
      <w:lang w:val="es-ES" w:eastAsia="ar-SA"/>
    </w:rPr>
  </w:style>
  <w:style w:type="character" w:customStyle="1" w:styleId="Heading1Char">
    <w:name w:val="Heading 1 Char"/>
    <w:link w:val="Heading1"/>
    <w:uiPriority w:val="9"/>
    <w:rsid w:val="00E42894"/>
    <w:rPr>
      <w:rFonts w:ascii="Cambria" w:eastAsia="Times New Roman" w:hAnsi="Cambria" w:cs="Times New Roman"/>
      <w:b/>
      <w:bCs/>
      <w:kern w:val="32"/>
      <w:sz w:val="32"/>
      <w:szCs w:val="32"/>
      <w:lang w:val="es-ES" w:eastAsia="ar-SA"/>
    </w:rPr>
  </w:style>
  <w:style w:type="character" w:styleId="CommentReference">
    <w:name w:val="annotation reference"/>
    <w:basedOn w:val="DefaultParagraphFont"/>
    <w:uiPriority w:val="99"/>
    <w:semiHidden/>
    <w:unhideWhenUsed/>
    <w:rsid w:val="007E3A09"/>
    <w:rPr>
      <w:sz w:val="16"/>
      <w:szCs w:val="16"/>
    </w:rPr>
  </w:style>
  <w:style w:type="paragraph" w:styleId="CommentText">
    <w:name w:val="annotation text"/>
    <w:basedOn w:val="Normal"/>
    <w:link w:val="CommentTextChar"/>
    <w:uiPriority w:val="99"/>
    <w:unhideWhenUsed/>
    <w:rsid w:val="007E3A09"/>
    <w:rPr>
      <w:sz w:val="20"/>
      <w:szCs w:val="20"/>
    </w:rPr>
  </w:style>
  <w:style w:type="character" w:customStyle="1" w:styleId="CommentTextChar">
    <w:name w:val="Comment Text Char"/>
    <w:basedOn w:val="DefaultParagraphFont"/>
    <w:link w:val="CommentText"/>
    <w:uiPriority w:val="99"/>
    <w:rsid w:val="007E3A09"/>
    <w:rPr>
      <w:lang w:eastAsia="ar-SA"/>
    </w:rPr>
  </w:style>
  <w:style w:type="paragraph" w:styleId="CommentSubject">
    <w:name w:val="annotation subject"/>
    <w:basedOn w:val="CommentText"/>
    <w:next w:val="CommentText"/>
    <w:link w:val="CommentSubjectChar"/>
    <w:uiPriority w:val="99"/>
    <w:semiHidden/>
    <w:unhideWhenUsed/>
    <w:rsid w:val="007E3A09"/>
    <w:rPr>
      <w:b/>
      <w:bCs/>
    </w:rPr>
  </w:style>
  <w:style w:type="character" w:customStyle="1" w:styleId="CommentSubjectChar">
    <w:name w:val="Comment Subject Char"/>
    <w:basedOn w:val="CommentTextChar"/>
    <w:link w:val="CommentSubject"/>
    <w:uiPriority w:val="99"/>
    <w:semiHidden/>
    <w:rsid w:val="007E3A09"/>
    <w:rPr>
      <w:b/>
      <w:bCs/>
      <w:lang w:eastAsia="ar-SA"/>
    </w:rPr>
  </w:style>
  <w:style w:type="paragraph" w:styleId="Revision">
    <w:name w:val="Revision"/>
    <w:hidden/>
    <w:uiPriority w:val="99"/>
    <w:semiHidden/>
    <w:rsid w:val="00DA2DC6"/>
    <w:rPr>
      <w:sz w:val="24"/>
      <w:szCs w:val="24"/>
      <w:lang w:val="es-ES" w:eastAsia="ar-SA"/>
    </w:rPr>
  </w:style>
  <w:style w:type="character" w:customStyle="1" w:styleId="Heading3Char">
    <w:name w:val="Heading 3 Char"/>
    <w:basedOn w:val="DefaultParagraphFont"/>
    <w:link w:val="Heading3"/>
    <w:uiPriority w:val="9"/>
    <w:semiHidden/>
    <w:rsid w:val="00095B60"/>
    <w:rPr>
      <w:rFonts w:ascii="Cambria" w:eastAsia="Times New Roman" w:hAnsi="Cambria" w:cs="Times New Roman"/>
      <w:b/>
      <w:bCs/>
      <w:color w:val="4F81BD"/>
      <w:sz w:val="24"/>
      <w:szCs w:val="24"/>
      <w:lang w:eastAsia="ar-SA"/>
    </w:rPr>
  </w:style>
  <w:style w:type="paragraph" w:styleId="NormalWeb">
    <w:name w:val="Normal (Web)"/>
    <w:basedOn w:val="Normal"/>
    <w:uiPriority w:val="99"/>
    <w:semiHidden/>
    <w:unhideWhenUsed/>
    <w:rsid w:val="00095B60"/>
    <w:pPr>
      <w:suppressAutoHyphens w:val="0"/>
    </w:pPr>
    <w:rPr>
      <w:lang w:val="es-CO" w:eastAsia="es-CO"/>
    </w:rPr>
  </w:style>
  <w:style w:type="character" w:styleId="Hyperlink">
    <w:name w:val="Hyperlink"/>
    <w:basedOn w:val="DefaultParagraphFont"/>
    <w:uiPriority w:val="99"/>
    <w:semiHidden/>
    <w:unhideWhenUsed/>
    <w:rsid w:val="00B14D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61473">
      <w:bodyDiv w:val="1"/>
      <w:marLeft w:val="0"/>
      <w:marRight w:val="0"/>
      <w:marTop w:val="0"/>
      <w:marBottom w:val="0"/>
      <w:divBdr>
        <w:top w:val="none" w:sz="0" w:space="0" w:color="auto"/>
        <w:left w:val="none" w:sz="0" w:space="0" w:color="auto"/>
        <w:bottom w:val="none" w:sz="0" w:space="0" w:color="auto"/>
        <w:right w:val="none" w:sz="0" w:space="0" w:color="auto"/>
      </w:divBdr>
    </w:div>
    <w:div w:id="751466401">
      <w:bodyDiv w:val="1"/>
      <w:marLeft w:val="0"/>
      <w:marRight w:val="0"/>
      <w:marTop w:val="0"/>
      <w:marBottom w:val="0"/>
      <w:divBdr>
        <w:top w:val="none" w:sz="0" w:space="0" w:color="auto"/>
        <w:left w:val="none" w:sz="0" w:space="0" w:color="auto"/>
        <w:bottom w:val="none" w:sz="0" w:space="0" w:color="auto"/>
        <w:right w:val="none" w:sz="0" w:space="0" w:color="auto"/>
      </w:divBdr>
    </w:div>
    <w:div w:id="835070882">
      <w:bodyDiv w:val="1"/>
      <w:marLeft w:val="0"/>
      <w:marRight w:val="0"/>
      <w:marTop w:val="0"/>
      <w:marBottom w:val="0"/>
      <w:divBdr>
        <w:top w:val="none" w:sz="0" w:space="0" w:color="auto"/>
        <w:left w:val="none" w:sz="0" w:space="0" w:color="auto"/>
        <w:bottom w:val="none" w:sz="0" w:space="0" w:color="auto"/>
        <w:right w:val="none" w:sz="0" w:space="0" w:color="auto"/>
      </w:divBdr>
      <w:divsChild>
        <w:div w:id="1278683060">
          <w:marLeft w:val="0"/>
          <w:marRight w:val="0"/>
          <w:marTop w:val="0"/>
          <w:marBottom w:val="0"/>
          <w:divBdr>
            <w:top w:val="none" w:sz="0" w:space="0" w:color="auto"/>
            <w:left w:val="none" w:sz="0" w:space="0" w:color="auto"/>
            <w:bottom w:val="none" w:sz="0" w:space="0" w:color="auto"/>
            <w:right w:val="none" w:sz="0" w:space="0" w:color="auto"/>
          </w:divBdr>
          <w:divsChild>
            <w:div w:id="1353072156">
              <w:marLeft w:val="0"/>
              <w:marRight w:val="0"/>
              <w:marTop w:val="0"/>
              <w:marBottom w:val="0"/>
              <w:divBdr>
                <w:top w:val="none" w:sz="0" w:space="0" w:color="auto"/>
                <w:left w:val="none" w:sz="0" w:space="0" w:color="auto"/>
                <w:bottom w:val="none" w:sz="0" w:space="0" w:color="auto"/>
                <w:right w:val="none" w:sz="0" w:space="0" w:color="auto"/>
              </w:divBdr>
              <w:divsChild>
                <w:div w:id="1838643751">
                  <w:marLeft w:val="0"/>
                  <w:marRight w:val="265"/>
                  <w:marTop w:val="0"/>
                  <w:marBottom w:val="0"/>
                  <w:divBdr>
                    <w:top w:val="none" w:sz="0" w:space="0" w:color="auto"/>
                    <w:left w:val="none" w:sz="0" w:space="0" w:color="auto"/>
                    <w:bottom w:val="none" w:sz="0" w:space="0" w:color="auto"/>
                    <w:right w:val="none" w:sz="0" w:space="0" w:color="auto"/>
                  </w:divBdr>
                  <w:divsChild>
                    <w:div w:id="1519583909">
                      <w:marLeft w:val="0"/>
                      <w:marRight w:val="0"/>
                      <w:marTop w:val="0"/>
                      <w:marBottom w:val="0"/>
                      <w:divBdr>
                        <w:top w:val="none" w:sz="0" w:space="0" w:color="auto"/>
                        <w:left w:val="none" w:sz="0" w:space="0" w:color="auto"/>
                        <w:bottom w:val="none" w:sz="0" w:space="0" w:color="auto"/>
                        <w:right w:val="none" w:sz="0" w:space="0" w:color="auto"/>
                      </w:divBdr>
                      <w:divsChild>
                        <w:div w:id="549347032">
                          <w:marLeft w:val="0"/>
                          <w:marRight w:val="0"/>
                          <w:marTop w:val="0"/>
                          <w:marBottom w:val="0"/>
                          <w:divBdr>
                            <w:top w:val="none" w:sz="0" w:space="0" w:color="auto"/>
                            <w:left w:val="none" w:sz="0" w:space="0" w:color="auto"/>
                            <w:bottom w:val="none" w:sz="0" w:space="0" w:color="auto"/>
                            <w:right w:val="none" w:sz="0" w:space="0" w:color="auto"/>
                          </w:divBdr>
                        </w:div>
                        <w:div w:id="70860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233349">
      <w:bodyDiv w:val="1"/>
      <w:marLeft w:val="0"/>
      <w:marRight w:val="0"/>
      <w:marTop w:val="0"/>
      <w:marBottom w:val="0"/>
      <w:divBdr>
        <w:top w:val="none" w:sz="0" w:space="0" w:color="auto"/>
        <w:left w:val="none" w:sz="0" w:space="0" w:color="auto"/>
        <w:bottom w:val="none" w:sz="0" w:space="0" w:color="auto"/>
        <w:right w:val="none" w:sz="0" w:space="0" w:color="auto"/>
      </w:divBdr>
    </w:div>
    <w:div w:id="976185052">
      <w:bodyDiv w:val="1"/>
      <w:marLeft w:val="0"/>
      <w:marRight w:val="0"/>
      <w:marTop w:val="0"/>
      <w:marBottom w:val="0"/>
      <w:divBdr>
        <w:top w:val="none" w:sz="0" w:space="0" w:color="auto"/>
        <w:left w:val="none" w:sz="0" w:space="0" w:color="auto"/>
        <w:bottom w:val="none" w:sz="0" w:space="0" w:color="auto"/>
        <w:right w:val="none" w:sz="0" w:space="0" w:color="auto"/>
      </w:divBdr>
    </w:div>
    <w:div w:id="1643264519">
      <w:bodyDiv w:val="1"/>
      <w:marLeft w:val="0"/>
      <w:marRight w:val="0"/>
      <w:marTop w:val="0"/>
      <w:marBottom w:val="0"/>
      <w:divBdr>
        <w:top w:val="none" w:sz="0" w:space="0" w:color="auto"/>
        <w:left w:val="none" w:sz="0" w:space="0" w:color="auto"/>
        <w:bottom w:val="none" w:sz="0" w:space="0" w:color="auto"/>
        <w:right w:val="none" w:sz="0" w:space="0" w:color="auto"/>
      </w:divBdr>
    </w:div>
    <w:div w:id="2002463538">
      <w:bodyDiv w:val="1"/>
      <w:marLeft w:val="0"/>
      <w:marRight w:val="0"/>
      <w:marTop w:val="0"/>
      <w:marBottom w:val="0"/>
      <w:divBdr>
        <w:top w:val="none" w:sz="0" w:space="0" w:color="auto"/>
        <w:left w:val="none" w:sz="0" w:space="0" w:color="auto"/>
        <w:bottom w:val="none" w:sz="0" w:space="0" w:color="auto"/>
        <w:right w:val="none" w:sz="0" w:space="0" w:color="auto"/>
      </w:divBdr>
    </w:div>
    <w:div w:id="208845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orge\Datos%20de%20programa\Microsoft\Plantillas\Plantilla%20ITC.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834F5B-6E17-3042-948D-787B92AE8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Settings\Jorge\Datos de programa\Microsoft\Plantillas\Plantilla ITC.dot</Template>
  <TotalTime>4</TotalTime>
  <Pages>5</Pages>
  <Words>1238</Words>
  <Characters>7063</Characters>
  <Application>Microsoft Macintosh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FORMATO DE REQUERIMIENTOS</vt:lpstr>
    </vt:vector>
  </TitlesOfParts>
  <Company>Personal</Company>
  <LinksUpToDate>false</LinksUpToDate>
  <CharactersWithSpaces>8285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REQUERIMIENTOS</dc:title>
  <dc:creator>Jorge</dc:creator>
  <cp:lastModifiedBy>Marcos Troncoso</cp:lastModifiedBy>
  <cp:revision>3</cp:revision>
  <cp:lastPrinted>2012-05-08T20:54:00Z</cp:lastPrinted>
  <dcterms:created xsi:type="dcterms:W3CDTF">2013-04-03T15:19:00Z</dcterms:created>
  <dcterms:modified xsi:type="dcterms:W3CDTF">2013-04-03T16:02:00Z</dcterms:modified>
</cp:coreProperties>
</file>